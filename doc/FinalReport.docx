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64B61" w14:textId="77777777" w:rsidR="00BE4A23" w:rsidRDefault="00A124BA">
      <w:pPr>
        <w:pStyle w:val="Title"/>
        <w:pBdr>
          <w:top w:val="single" w:sz="24" w:space="1" w:color="000000"/>
        </w:pBdr>
        <w:jc w:val="left"/>
        <w:rPr>
          <w:sz w:val="60"/>
        </w:rPr>
      </w:pPr>
      <w:r>
        <w:rPr>
          <w:noProof/>
        </w:rPr>
        <w:drawing>
          <wp:inline distT="0" distB="0" distL="0" distR="0" wp14:anchorId="5BCB4A99" wp14:editId="20F9BCAE">
            <wp:extent cx="26797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             </w:t>
      </w:r>
    </w:p>
    <w:p w14:paraId="0DD6B0B1" w14:textId="77777777" w:rsidR="00BE4A23" w:rsidRDefault="00A124BA">
      <w:pPr>
        <w:pStyle w:val="Title"/>
        <w:pBdr>
          <w:top w:val="single" w:sz="24" w:space="1" w:color="000000"/>
        </w:pBdr>
        <w:jc w:val="left"/>
        <w:rPr>
          <w:sz w:val="60"/>
        </w:rPr>
      </w:pPr>
      <w:r>
        <w:rPr>
          <w:sz w:val="60"/>
        </w:rPr>
        <w:t>CS 320 Course Project Final Report</w:t>
      </w:r>
    </w:p>
    <w:p w14:paraId="004531B9" w14:textId="77777777" w:rsidR="00BE4A23" w:rsidRDefault="00A124BA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79913B41" w14:textId="183BCD08" w:rsidR="00BE4A23" w:rsidRDefault="003238FA">
      <w:pPr>
        <w:pStyle w:val="Title"/>
        <w:rPr>
          <w:sz w:val="60"/>
        </w:rPr>
      </w:pPr>
      <w:r>
        <w:rPr>
          <w:sz w:val="60"/>
        </w:rPr>
        <w:t>Animal Database</w:t>
      </w:r>
    </w:p>
    <w:p w14:paraId="539B1D88" w14:textId="77777777" w:rsidR="00BE4A23" w:rsidRDefault="00BE4A23">
      <w:pPr>
        <w:pStyle w:val="ByLine"/>
        <w:spacing w:before="0" w:after="0"/>
      </w:pPr>
    </w:p>
    <w:p w14:paraId="00C8C872" w14:textId="77777777" w:rsidR="00BE4A23" w:rsidRDefault="00BE4A23">
      <w:pPr>
        <w:pStyle w:val="ByLine"/>
        <w:spacing w:before="0" w:after="0"/>
      </w:pPr>
    </w:p>
    <w:p w14:paraId="31BE6F51" w14:textId="77777777" w:rsidR="00BE4A23" w:rsidRDefault="00A124BA">
      <w:pPr>
        <w:pStyle w:val="ByLine"/>
        <w:spacing w:before="0"/>
        <w:rPr>
          <w:sz w:val="32"/>
        </w:rPr>
      </w:pPr>
      <w:r>
        <w:rPr>
          <w:sz w:val="32"/>
        </w:rPr>
        <w:t xml:space="preserve">Prepared by </w:t>
      </w:r>
    </w:p>
    <w:p w14:paraId="71C14F37" w14:textId="6ABA1037" w:rsidR="00BE4A23" w:rsidRDefault="00A124BA">
      <w:pPr>
        <w:pStyle w:val="ByLine"/>
        <w:spacing w:before="0"/>
        <w:rPr>
          <w:sz w:val="32"/>
        </w:rPr>
      </w:pPr>
      <w:r>
        <w:t xml:space="preserve">Group Name: </w:t>
      </w:r>
      <w:r w:rsidR="003238FA">
        <w:rPr>
          <w:sz w:val="22"/>
        </w:rPr>
        <w:t>Team 20</w:t>
      </w:r>
    </w:p>
    <w:tbl>
      <w:tblPr>
        <w:tblW w:w="9575" w:type="dxa"/>
        <w:tblLook w:val="01E0" w:firstRow="1" w:lastRow="1" w:firstColumn="1" w:lastColumn="1" w:noHBand="0" w:noVBand="0"/>
      </w:tblPr>
      <w:tblGrid>
        <w:gridCol w:w="3147"/>
        <w:gridCol w:w="3140"/>
        <w:gridCol w:w="3288"/>
      </w:tblGrid>
      <w:tr w:rsidR="003238FA" w14:paraId="658BB71E" w14:textId="77777777" w:rsidTr="003238FA">
        <w:tc>
          <w:tcPr>
            <w:tcW w:w="3147" w:type="dxa"/>
            <w:shd w:val="clear" w:color="auto" w:fill="auto"/>
          </w:tcPr>
          <w:p w14:paraId="2008DFB0" w14:textId="4D4F7E79" w:rsidR="003238FA" w:rsidRDefault="003238FA" w:rsidP="003238FA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Vinh Duong</w:t>
            </w:r>
          </w:p>
        </w:tc>
        <w:tc>
          <w:tcPr>
            <w:tcW w:w="3140" w:type="dxa"/>
            <w:shd w:val="clear" w:color="auto" w:fill="auto"/>
          </w:tcPr>
          <w:p w14:paraId="0F7A37FC" w14:textId="7410216D" w:rsidR="003238FA" w:rsidRDefault="003238FA" w:rsidP="003238FA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11613642</w:t>
            </w:r>
          </w:p>
        </w:tc>
        <w:tc>
          <w:tcPr>
            <w:tcW w:w="3288" w:type="dxa"/>
            <w:shd w:val="clear" w:color="auto" w:fill="auto"/>
          </w:tcPr>
          <w:p w14:paraId="5EC2783D" w14:textId="74C0B383" w:rsidR="003238FA" w:rsidRDefault="003238FA" w:rsidP="003238FA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vinh.duong@wsu.edu</w:t>
            </w:r>
          </w:p>
        </w:tc>
      </w:tr>
      <w:tr w:rsidR="003238FA" w14:paraId="62579DF1" w14:textId="77777777" w:rsidTr="003238FA">
        <w:tc>
          <w:tcPr>
            <w:tcW w:w="3147" w:type="dxa"/>
            <w:shd w:val="clear" w:color="auto" w:fill="auto"/>
          </w:tcPr>
          <w:p w14:paraId="3BFCD683" w14:textId="4B539A6D" w:rsidR="003238FA" w:rsidRDefault="003238FA" w:rsidP="003238FA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Seth Lanante</w:t>
            </w:r>
          </w:p>
        </w:tc>
        <w:tc>
          <w:tcPr>
            <w:tcW w:w="3140" w:type="dxa"/>
            <w:shd w:val="clear" w:color="auto" w:fill="auto"/>
          </w:tcPr>
          <w:p w14:paraId="6DBE268B" w14:textId="0C35C0CE" w:rsidR="003238FA" w:rsidRDefault="003238FA" w:rsidP="003238FA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11458512</w:t>
            </w:r>
          </w:p>
        </w:tc>
        <w:tc>
          <w:tcPr>
            <w:tcW w:w="3288" w:type="dxa"/>
            <w:shd w:val="clear" w:color="auto" w:fill="auto"/>
          </w:tcPr>
          <w:p w14:paraId="32D9A339" w14:textId="759283FC" w:rsidR="003238FA" w:rsidRDefault="003238FA" w:rsidP="003238FA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seth.lanante@wsu.edu</w:t>
            </w:r>
          </w:p>
        </w:tc>
      </w:tr>
      <w:tr w:rsidR="003238FA" w14:paraId="550A8BCD" w14:textId="77777777" w:rsidTr="003238FA">
        <w:tc>
          <w:tcPr>
            <w:tcW w:w="3147" w:type="dxa"/>
            <w:shd w:val="clear" w:color="auto" w:fill="auto"/>
          </w:tcPr>
          <w:p w14:paraId="56531764" w14:textId="397815AC" w:rsidR="003238FA" w:rsidRDefault="003238FA" w:rsidP="003238FA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Yevgeniy </w:t>
            </w:r>
            <w:proofErr w:type="spellStart"/>
            <w:r>
              <w:rPr>
                <w:sz w:val="22"/>
              </w:rPr>
              <w:t>Diriyenko</w:t>
            </w:r>
            <w:proofErr w:type="spellEnd"/>
          </w:p>
        </w:tc>
        <w:tc>
          <w:tcPr>
            <w:tcW w:w="3140" w:type="dxa"/>
            <w:shd w:val="clear" w:color="auto" w:fill="auto"/>
          </w:tcPr>
          <w:p w14:paraId="4CB5464C" w14:textId="2590FFFD" w:rsidR="003238FA" w:rsidRDefault="003238FA" w:rsidP="003238FA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11679399</w:t>
            </w:r>
          </w:p>
        </w:tc>
        <w:tc>
          <w:tcPr>
            <w:tcW w:w="3288" w:type="dxa"/>
            <w:shd w:val="clear" w:color="auto" w:fill="auto"/>
          </w:tcPr>
          <w:p w14:paraId="6156ABD2" w14:textId="51658865" w:rsidR="003238FA" w:rsidRDefault="003238FA" w:rsidP="003238FA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Yevgeniy.diriyenko@wsu.edu</w:t>
            </w:r>
          </w:p>
        </w:tc>
      </w:tr>
      <w:tr w:rsidR="003238FA" w14:paraId="45AA7100" w14:textId="77777777" w:rsidTr="003238FA">
        <w:tc>
          <w:tcPr>
            <w:tcW w:w="3147" w:type="dxa"/>
            <w:shd w:val="clear" w:color="auto" w:fill="auto"/>
          </w:tcPr>
          <w:p w14:paraId="10A222A0" w14:textId="747708AF" w:rsidR="003238FA" w:rsidRDefault="003238FA" w:rsidP="003238FA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John Stevenson</w:t>
            </w:r>
          </w:p>
        </w:tc>
        <w:tc>
          <w:tcPr>
            <w:tcW w:w="3140" w:type="dxa"/>
            <w:shd w:val="clear" w:color="auto" w:fill="auto"/>
          </w:tcPr>
          <w:p w14:paraId="3716FDDC" w14:textId="13C511E9" w:rsidR="003238FA" w:rsidRDefault="003238FA" w:rsidP="003238FA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rFonts w:eastAsia="Arial"/>
                <w:sz w:val="22"/>
              </w:rPr>
              <w:t>11639605</w:t>
            </w:r>
          </w:p>
        </w:tc>
        <w:tc>
          <w:tcPr>
            <w:tcW w:w="3288" w:type="dxa"/>
            <w:shd w:val="clear" w:color="auto" w:fill="auto"/>
          </w:tcPr>
          <w:p w14:paraId="0815C16F" w14:textId="3F7251ED" w:rsidR="003238FA" w:rsidRDefault="003238FA" w:rsidP="003238FA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john.stevenson@wsu.edu</w:t>
            </w:r>
          </w:p>
        </w:tc>
      </w:tr>
    </w:tbl>
    <w:p w14:paraId="53368309" w14:textId="77777777" w:rsidR="00BE4A23" w:rsidRDefault="00BE4A23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4"/>
        <w:gridCol w:w="4793"/>
      </w:tblGrid>
      <w:tr w:rsidR="00BE4A23" w14:paraId="5F363822" w14:textId="77777777">
        <w:tc>
          <w:tcPr>
            <w:tcW w:w="2974" w:type="dxa"/>
            <w:shd w:val="clear" w:color="auto" w:fill="auto"/>
          </w:tcPr>
          <w:p w14:paraId="6D4DCAB5" w14:textId="77777777" w:rsidR="00BE4A23" w:rsidRDefault="00A124BA">
            <w:pPr>
              <w:pStyle w:val="ByLine"/>
              <w:spacing w:before="120" w:after="0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2" w:type="dxa"/>
            <w:shd w:val="clear" w:color="auto" w:fill="auto"/>
          </w:tcPr>
          <w:p w14:paraId="5C6664CF" w14:textId="77777777" w:rsidR="00BE4A23" w:rsidRDefault="00BE4A23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BE4A23" w14:paraId="739F5895" w14:textId="77777777">
        <w:tc>
          <w:tcPr>
            <w:tcW w:w="2974" w:type="dxa"/>
            <w:shd w:val="clear" w:color="auto" w:fill="auto"/>
          </w:tcPr>
          <w:p w14:paraId="3E144F83" w14:textId="77777777" w:rsidR="00BE4A23" w:rsidRDefault="00A124BA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92" w:type="dxa"/>
            <w:shd w:val="clear" w:color="auto" w:fill="auto"/>
          </w:tcPr>
          <w:p w14:paraId="2C3B224B" w14:textId="49220CDB" w:rsidR="00BE4A23" w:rsidRDefault="003238FA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December 16, 2020</w:t>
            </w:r>
          </w:p>
        </w:tc>
      </w:tr>
      <w:tr w:rsidR="00BE4A23" w14:paraId="2F4E0E99" w14:textId="77777777">
        <w:tc>
          <w:tcPr>
            <w:tcW w:w="2974" w:type="dxa"/>
            <w:shd w:val="clear" w:color="auto" w:fill="auto"/>
          </w:tcPr>
          <w:p w14:paraId="431634F4" w14:textId="77777777" w:rsidR="00BE4A23" w:rsidRDefault="00BE4A23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2" w:type="dxa"/>
            <w:shd w:val="clear" w:color="auto" w:fill="auto"/>
          </w:tcPr>
          <w:p w14:paraId="45FA52FA" w14:textId="77777777" w:rsidR="00BE4A23" w:rsidRDefault="00BE4A23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BE4A23" w14:paraId="19D45842" w14:textId="77777777">
        <w:tc>
          <w:tcPr>
            <w:tcW w:w="2974" w:type="dxa"/>
            <w:shd w:val="clear" w:color="auto" w:fill="auto"/>
          </w:tcPr>
          <w:p w14:paraId="6092CBE3" w14:textId="77777777" w:rsidR="00BE4A23" w:rsidRDefault="00BE4A23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2" w:type="dxa"/>
            <w:shd w:val="clear" w:color="auto" w:fill="auto"/>
          </w:tcPr>
          <w:p w14:paraId="7AA4A82A" w14:textId="77777777" w:rsidR="00BE4A23" w:rsidRDefault="00BE4A23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BE4A23" w14:paraId="4C2383C6" w14:textId="77777777">
        <w:tc>
          <w:tcPr>
            <w:tcW w:w="2974" w:type="dxa"/>
            <w:shd w:val="clear" w:color="auto" w:fill="auto"/>
          </w:tcPr>
          <w:p w14:paraId="024A9F57" w14:textId="77777777" w:rsidR="00BE4A23" w:rsidRDefault="00BE4A23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2" w:type="dxa"/>
            <w:shd w:val="clear" w:color="auto" w:fill="auto"/>
          </w:tcPr>
          <w:p w14:paraId="03CF8B66" w14:textId="77777777" w:rsidR="00BE4A23" w:rsidRDefault="00BE4A23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09832AD9" w14:textId="77777777" w:rsidR="00BE4A23" w:rsidRDefault="00A124BA">
      <w:bookmarkStart w:id="0" w:name="_Toc346509227"/>
      <w:bookmarkStart w:id="1" w:name="_Toc346508952"/>
      <w:bookmarkStart w:id="2" w:name="_Toc346508722"/>
      <w:bookmarkStart w:id="3" w:name="_Toc344879822"/>
      <w:bookmarkStart w:id="4" w:name="_Toc344877432"/>
      <w:bookmarkStart w:id="5" w:name="_Toc226963025"/>
      <w:bookmarkStart w:id="6" w:name="_Toc226960930"/>
      <w:bookmarkStart w:id="7" w:name="_Toc113291685"/>
      <w:bookmarkStart w:id="8" w:name="_Toc111117822"/>
      <w:bookmarkStart w:id="9" w:name="_Toc111014886"/>
      <w:bookmarkStart w:id="10" w:name="_Toc108287587"/>
      <w:bookmarkStart w:id="11" w:name="_Toc107858829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t>Content</w:t>
      </w:r>
      <w:bookmarkEnd w:id="5"/>
      <w:bookmarkEnd w:id="6"/>
      <w:bookmarkEnd w:id="7"/>
      <w:bookmarkEnd w:id="8"/>
      <w:bookmarkEnd w:id="9"/>
      <w:bookmarkEnd w:id="10"/>
      <w:bookmarkEnd w:id="11"/>
    </w:p>
    <w:p w14:paraId="080F8EEB" w14:textId="77777777" w:rsidR="00BE4A23" w:rsidRDefault="00BE4A23">
      <w:pPr>
        <w:sectPr w:rsidR="00BE4A2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formProt w:val="0"/>
          <w:titlePg/>
          <w:docGrid w:linePitch="100"/>
        </w:sectPr>
      </w:pPr>
    </w:p>
    <w:p w14:paraId="57EA76CE" w14:textId="77777777" w:rsidR="00BE4A23" w:rsidRDefault="00BE4A23">
      <w:pPr>
        <w:rPr>
          <w:rFonts w:ascii="Arial" w:hAnsi="Arial"/>
          <w:color w:val="FFFFFF"/>
        </w:rPr>
      </w:pPr>
    </w:p>
    <w:sdt>
      <w:sdtPr>
        <w:rPr>
          <w:b w:val="0"/>
          <w:bCs w:val="0"/>
          <w:sz w:val="24"/>
          <w:szCs w:val="24"/>
        </w:rPr>
        <w:id w:val="-270239309"/>
        <w:docPartObj>
          <w:docPartGallery w:val="Table of Contents"/>
          <w:docPartUnique/>
        </w:docPartObj>
      </w:sdtPr>
      <w:sdtEndPr/>
      <w:sdtContent>
        <w:p w14:paraId="58DCA7D5" w14:textId="77777777" w:rsidR="00BE4A23" w:rsidRDefault="00A124BA">
          <w:pPr>
            <w:pStyle w:val="TOCEntry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4C4C4C"/>
            <w:spacing w:before="0"/>
            <w:jc w:val="center"/>
          </w:pPr>
          <w:r>
            <w:fldChar w:fldCharType="begin"/>
          </w:r>
          <w:r>
            <w:instrText>TOC \o "1-2" \h</w:instrText>
          </w:r>
          <w:r>
            <w:fldChar w:fldCharType="end"/>
          </w:r>
        </w:p>
        <w:p w14:paraId="241F7EE8" w14:textId="77777777" w:rsidR="00BE4A23" w:rsidRDefault="00A124BA">
          <w:pPr>
            <w:sectPr w:rsidR="00BE4A23">
              <w:type w:val="continuous"/>
              <w:pgSz w:w="12240" w:h="15840"/>
              <w:pgMar w:top="1440" w:right="1440" w:bottom="1440" w:left="1440" w:header="720" w:footer="720" w:gutter="0"/>
              <w:cols w:space="720"/>
              <w:formProt w:val="0"/>
              <w:docGrid w:linePitch="100"/>
            </w:sectPr>
          </w:pPr>
        </w:p>
      </w:sdtContent>
    </w:sdt>
    <w:p w14:paraId="67544CAA" w14:textId="77777777" w:rsidR="00BE4A23" w:rsidRDefault="00A124BA">
      <w:pPr>
        <w:pStyle w:val="TOC1"/>
        <w:tabs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/>
        </w:rPr>
        <w:t>Contents</w:t>
      </w:r>
      <w:r>
        <w:tab/>
        <w:t>ii</w:t>
      </w:r>
    </w:p>
    <w:p w14:paraId="280E136A" w14:textId="77777777" w:rsidR="00BE4A23" w:rsidRDefault="00A124BA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Introduction</w:t>
      </w:r>
      <w:r>
        <w:tab/>
        <w:t>1</w:t>
      </w:r>
    </w:p>
    <w:p w14:paraId="3F0B9470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Project Overview</w:t>
      </w:r>
      <w:r>
        <w:tab/>
        <w:t>1</w:t>
      </w:r>
    </w:p>
    <w:p w14:paraId="3A4A58BE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Definitions, Acronyms and Abbreviations</w:t>
      </w:r>
      <w:r>
        <w:tab/>
        <w:t>1</w:t>
      </w:r>
    </w:p>
    <w:p w14:paraId="513B3283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1.3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References and Acknowledgments</w:t>
      </w:r>
      <w:r>
        <w:tab/>
        <w:t>1</w:t>
      </w:r>
    </w:p>
    <w:p w14:paraId="670D9BFC" w14:textId="77777777" w:rsidR="00BE4A23" w:rsidRDefault="00A124BA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Design</w:t>
      </w:r>
      <w:r>
        <w:tab/>
        <w:t>2</w:t>
      </w:r>
    </w:p>
    <w:p w14:paraId="10260EEE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System Modeling</w:t>
      </w:r>
      <w:r>
        <w:tab/>
        <w:t>2</w:t>
      </w:r>
    </w:p>
    <w:p w14:paraId="1F178805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Interface Design</w:t>
      </w:r>
      <w:r>
        <w:tab/>
        <w:t>2</w:t>
      </w:r>
    </w:p>
    <w:p w14:paraId="64C9ED33" w14:textId="77777777" w:rsidR="00BE4A23" w:rsidRDefault="00A124BA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Implementation</w:t>
      </w:r>
      <w:r>
        <w:tab/>
        <w:t>3</w:t>
      </w:r>
    </w:p>
    <w:p w14:paraId="319D9F03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Development Environment</w:t>
      </w:r>
      <w:r>
        <w:tab/>
        <w:t>3</w:t>
      </w:r>
    </w:p>
    <w:p w14:paraId="06E9F5A2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Task Distribution</w:t>
      </w:r>
      <w:r>
        <w:tab/>
        <w:t>3</w:t>
      </w:r>
    </w:p>
    <w:p w14:paraId="5880FC86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3.3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Challenges</w:t>
      </w:r>
      <w:r>
        <w:tab/>
        <w:t>3</w:t>
      </w:r>
    </w:p>
    <w:p w14:paraId="6764951E" w14:textId="77777777" w:rsidR="00BE4A23" w:rsidRDefault="00A124BA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Testing</w:t>
      </w:r>
      <w:r>
        <w:tab/>
        <w:t>4</w:t>
      </w:r>
    </w:p>
    <w:p w14:paraId="18B98415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 xml:space="preserve">Testing </w:t>
      </w:r>
      <w:r>
        <w:rPr>
          <w:rFonts w:ascii="Arial" w:hAnsi="Arial"/>
        </w:rPr>
        <w:t>Plan</w:t>
      </w:r>
      <w:r>
        <w:tab/>
        <w:t>4</w:t>
      </w:r>
    </w:p>
    <w:p w14:paraId="200CC77D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Tests for Functional Requirements</w:t>
      </w:r>
      <w:r>
        <w:tab/>
        <w:t>4</w:t>
      </w:r>
    </w:p>
    <w:p w14:paraId="254DC02F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4.3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Tests for Non-functional Requirements</w:t>
      </w:r>
      <w:r>
        <w:tab/>
        <w:t>4</w:t>
      </w:r>
    </w:p>
    <w:p w14:paraId="32D28046" w14:textId="77777777" w:rsidR="00BE4A23" w:rsidRDefault="00A124B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4.4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Hardware and Software Requirements</w:t>
      </w:r>
      <w:r>
        <w:tab/>
        <w:t>4</w:t>
      </w:r>
    </w:p>
    <w:p w14:paraId="508FD5EB" w14:textId="77777777" w:rsidR="00BE4A23" w:rsidRDefault="00A124BA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5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Analysis</w:t>
      </w:r>
      <w:r>
        <w:tab/>
        <w:t>5</w:t>
      </w:r>
    </w:p>
    <w:p w14:paraId="390E8611" w14:textId="77777777" w:rsidR="00BE4A23" w:rsidRDefault="00A124BA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6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Conclusion</w:t>
      </w:r>
      <w:r>
        <w:tab/>
        <w:t>6</w:t>
      </w:r>
    </w:p>
    <w:p w14:paraId="7D3A1104" w14:textId="77777777" w:rsidR="00BE4A23" w:rsidRDefault="00A124BA">
      <w:pPr>
        <w:pStyle w:val="TOC1"/>
        <w:tabs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/>
        </w:rPr>
        <w:t>Appendix A - Group Log</w:t>
      </w:r>
      <w:r>
        <w:tab/>
        <w:t>7</w:t>
      </w:r>
    </w:p>
    <w:p w14:paraId="37ABB44D" w14:textId="77777777" w:rsidR="00BE4A23" w:rsidRDefault="00BE4A23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</w:pPr>
    </w:p>
    <w:p w14:paraId="5130AC89" w14:textId="77777777" w:rsidR="00BE4A23" w:rsidRDefault="00BE4A23"/>
    <w:p w14:paraId="5357F74F" w14:textId="77777777" w:rsidR="00BE4A23" w:rsidRDefault="00BE4A23"/>
    <w:p w14:paraId="70B76EFB" w14:textId="77777777" w:rsidR="00BE4A23" w:rsidRDefault="00BE4A23"/>
    <w:p w14:paraId="482998DB" w14:textId="77777777" w:rsidR="00BE4A23" w:rsidRDefault="00BE4A23"/>
    <w:p w14:paraId="7ED9E531" w14:textId="77777777" w:rsidR="00BE4A23" w:rsidRDefault="00BE4A23"/>
    <w:p w14:paraId="083A8EA0" w14:textId="77777777" w:rsidR="00BE4A23" w:rsidRDefault="00BE4A23"/>
    <w:p w14:paraId="497E537C" w14:textId="77777777" w:rsidR="00BE4A23" w:rsidRDefault="00BE4A23">
      <w:bookmarkStart w:id="12" w:name="_Toc108287589"/>
      <w:bookmarkEnd w:id="12"/>
    </w:p>
    <w:p w14:paraId="0E55A134" w14:textId="77777777" w:rsidR="00BE4A23" w:rsidRDefault="00BE4A23">
      <w:pPr>
        <w:sectPr w:rsidR="00BE4A23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100"/>
        </w:sectPr>
      </w:pPr>
    </w:p>
    <w:p w14:paraId="0616039D" w14:textId="77777777" w:rsidR="00BE4A23" w:rsidRDefault="00A124BA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13" w:name="_Toc226963026"/>
      <w:bookmarkStart w:id="14" w:name="_Toc439994665"/>
      <w:r>
        <w:rPr>
          <w:rFonts w:ascii="Arial" w:hAnsi="Arial"/>
          <w:color w:val="FFFFFF"/>
        </w:rPr>
        <w:lastRenderedPageBreak/>
        <w:t>Introduction</w:t>
      </w:r>
      <w:bookmarkEnd w:id="13"/>
      <w:bookmarkEnd w:id="14"/>
    </w:p>
    <w:p w14:paraId="4B86F666" w14:textId="77777777" w:rsidR="003238FA" w:rsidRDefault="003238FA" w:rsidP="003238FA">
      <w:pPr>
        <w:pStyle w:val="Heading2"/>
        <w:numPr>
          <w:ilvl w:val="1"/>
          <w:numId w:val="3"/>
        </w:numPr>
      </w:pPr>
      <w:bookmarkStart w:id="15" w:name="_Toc226963027"/>
      <w:r>
        <w:rPr>
          <w:rFonts w:ascii="Arial" w:hAnsi="Arial"/>
        </w:rPr>
        <w:t>Project Overview</w:t>
      </w:r>
      <w:bookmarkEnd w:id="15"/>
      <w:r>
        <w:rPr>
          <w:rFonts w:ascii="Arial" w:hAnsi="Arial"/>
        </w:rPr>
        <w:t xml:space="preserve"> </w:t>
      </w:r>
    </w:p>
    <w:p w14:paraId="13A77D9A" w14:textId="77777777" w:rsidR="003238FA" w:rsidRPr="007474DC" w:rsidRDefault="003238FA" w:rsidP="003238FA">
      <w:pPr>
        <w:pStyle w:val="template"/>
        <w:jc w:val="both"/>
        <w:rPr>
          <w:i w:val="0"/>
          <w:iCs w:val="0"/>
        </w:rPr>
      </w:pPr>
      <w:r>
        <w:rPr>
          <w:i w:val="0"/>
          <w:iCs w:val="0"/>
        </w:rPr>
        <w:t>This project is an animal database that a user can either make an account to log in so that they can create and interact with the animal or browse as a guest to view the animals. The logged in user will also be able to play with and feed the animals. When looking at a list of animals you should be able to sort the listed animals by one of the fields used to make the animal. We will just do a sequence diagram for this project.</w:t>
      </w:r>
    </w:p>
    <w:p w14:paraId="1B8A288E" w14:textId="77777777" w:rsidR="003238FA" w:rsidRDefault="003238FA" w:rsidP="003238FA">
      <w:pPr>
        <w:pStyle w:val="Heading2"/>
        <w:numPr>
          <w:ilvl w:val="1"/>
          <w:numId w:val="3"/>
        </w:numPr>
      </w:pPr>
      <w:bookmarkStart w:id="16" w:name="_Toc439994668"/>
      <w:bookmarkStart w:id="17" w:name="_Toc226963028"/>
      <w:bookmarkEnd w:id="16"/>
      <w:r>
        <w:rPr>
          <w:rFonts w:ascii="Arial" w:hAnsi="Arial"/>
        </w:rPr>
        <w:t>Definitions, Acronyms and Abbreviations</w:t>
      </w:r>
      <w:bookmarkEnd w:id="17"/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812"/>
        <w:gridCol w:w="4826"/>
      </w:tblGrid>
      <w:tr w:rsidR="003238FA" w:rsidRPr="007474DC" w14:paraId="746BA86B" w14:textId="77777777" w:rsidTr="00B3153E">
        <w:tc>
          <w:tcPr>
            <w:tcW w:w="4932" w:type="dxa"/>
          </w:tcPr>
          <w:p w14:paraId="1E429E7D" w14:textId="77777777" w:rsidR="003238FA" w:rsidRPr="007474DC" w:rsidRDefault="003238FA" w:rsidP="00B3153E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SRS</w:t>
            </w:r>
          </w:p>
        </w:tc>
        <w:tc>
          <w:tcPr>
            <w:tcW w:w="4932" w:type="dxa"/>
          </w:tcPr>
          <w:p w14:paraId="7CC6DF26" w14:textId="77777777" w:rsidR="003238FA" w:rsidRPr="007474DC" w:rsidRDefault="003238FA" w:rsidP="00B3153E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Software Requirements Specification</w:t>
            </w:r>
          </w:p>
        </w:tc>
      </w:tr>
      <w:tr w:rsidR="003238FA" w:rsidRPr="007474DC" w14:paraId="4E8BFC56" w14:textId="77777777" w:rsidTr="00B3153E">
        <w:tc>
          <w:tcPr>
            <w:tcW w:w="4932" w:type="dxa"/>
          </w:tcPr>
          <w:p w14:paraId="6128F533" w14:textId="77777777" w:rsidR="003238FA" w:rsidRPr="007474DC" w:rsidRDefault="003238FA" w:rsidP="00B3153E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</w:t>
            </w:r>
          </w:p>
        </w:tc>
        <w:tc>
          <w:tcPr>
            <w:tcW w:w="4932" w:type="dxa"/>
          </w:tcPr>
          <w:p w14:paraId="7B5387C1" w14:textId="77777777" w:rsidR="003238FA" w:rsidRPr="007474DC" w:rsidRDefault="003238FA" w:rsidP="00B3153E">
            <w:pPr>
              <w:tabs>
                <w:tab w:val="left" w:pos="1020"/>
              </w:tabs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Where the information for animals will be stored</w:t>
            </w:r>
          </w:p>
        </w:tc>
      </w:tr>
      <w:tr w:rsidR="003238FA" w:rsidRPr="007474DC" w14:paraId="156929B4" w14:textId="77777777" w:rsidTr="00B3153E">
        <w:tc>
          <w:tcPr>
            <w:tcW w:w="4932" w:type="dxa"/>
          </w:tcPr>
          <w:p w14:paraId="6B5C4795" w14:textId="77777777" w:rsidR="003238FA" w:rsidRPr="007474DC" w:rsidRDefault="003238FA" w:rsidP="00B3153E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UML</w:t>
            </w:r>
          </w:p>
        </w:tc>
        <w:tc>
          <w:tcPr>
            <w:tcW w:w="4932" w:type="dxa"/>
          </w:tcPr>
          <w:p w14:paraId="4E32FEE3" w14:textId="77777777" w:rsidR="003238FA" w:rsidRPr="007474DC" w:rsidRDefault="003238FA" w:rsidP="00B3153E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Unified Modeling Language, used to create visuals of how systems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works..</w:t>
            </w:r>
            <w:proofErr w:type="gramEnd"/>
          </w:p>
        </w:tc>
      </w:tr>
      <w:tr w:rsidR="003238FA" w:rsidRPr="007474DC" w14:paraId="67586FCC" w14:textId="77777777" w:rsidTr="00B3153E">
        <w:tc>
          <w:tcPr>
            <w:tcW w:w="4932" w:type="dxa"/>
          </w:tcPr>
          <w:p w14:paraId="7E718CB1" w14:textId="77777777" w:rsidR="003238FA" w:rsidDel="00B578DC" w:rsidRDefault="003238FA" w:rsidP="00B3153E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</w:t>
            </w:r>
          </w:p>
        </w:tc>
        <w:tc>
          <w:tcPr>
            <w:tcW w:w="4932" w:type="dxa"/>
          </w:tcPr>
          <w:p w14:paraId="652F6C3E" w14:textId="77777777" w:rsidR="003238FA" w:rsidDel="00B578DC" w:rsidRDefault="003238FA" w:rsidP="00B3153E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the user’s information will be stored.</w:t>
            </w:r>
          </w:p>
        </w:tc>
      </w:tr>
    </w:tbl>
    <w:p w14:paraId="46C5C6D1" w14:textId="77777777" w:rsidR="003238FA" w:rsidRDefault="003238FA" w:rsidP="003238FA">
      <w:pPr>
        <w:pStyle w:val="template"/>
        <w:jc w:val="both"/>
      </w:pPr>
    </w:p>
    <w:p w14:paraId="2C69145F" w14:textId="77777777" w:rsidR="003238FA" w:rsidRDefault="003238FA" w:rsidP="003238FA"/>
    <w:p w14:paraId="563F4F2F" w14:textId="77777777" w:rsidR="003238FA" w:rsidRDefault="003238FA" w:rsidP="003238FA">
      <w:pPr>
        <w:pStyle w:val="Heading2"/>
        <w:numPr>
          <w:ilvl w:val="1"/>
          <w:numId w:val="3"/>
        </w:numPr>
      </w:pPr>
      <w:bookmarkStart w:id="18" w:name="_Toc4399946681"/>
      <w:bookmarkStart w:id="19" w:name="_Toc439994672"/>
      <w:bookmarkStart w:id="20" w:name="_Toc226963029"/>
      <w:bookmarkEnd w:id="18"/>
      <w:r>
        <w:rPr>
          <w:rFonts w:ascii="Arial" w:hAnsi="Arial"/>
        </w:rPr>
        <w:t>References</w:t>
      </w:r>
      <w:bookmarkEnd w:id="19"/>
      <w:r>
        <w:rPr>
          <w:rFonts w:ascii="Arial" w:hAnsi="Arial"/>
        </w:rPr>
        <w:t xml:space="preserve"> and Acknowledgments</w:t>
      </w:r>
      <w:bookmarkEnd w:id="20"/>
    </w:p>
    <w:p w14:paraId="55CDB3A3" w14:textId="77777777" w:rsidR="003238FA" w:rsidRPr="007474DC" w:rsidRDefault="003238FA" w:rsidP="003238FA">
      <w:pPr>
        <w:pStyle w:val="template"/>
        <w:jc w:val="both"/>
        <w:rPr>
          <w:i w:val="0"/>
          <w:iCs w:val="0"/>
        </w:rPr>
      </w:pPr>
    </w:p>
    <w:p w14:paraId="4F714DD4" w14:textId="77777777" w:rsidR="003238FA" w:rsidRDefault="003238FA" w:rsidP="003238FA">
      <w:pPr>
        <w:pStyle w:val="template"/>
      </w:pPr>
      <w:r>
        <w:rPr>
          <w:i w:val="0"/>
          <w:iCs w:val="0"/>
        </w:rPr>
        <w:t>Used the Lecture 13 – System Modeling Part 2 slides for the definitions of the diagrams. Other than that, we did not cite or paraphrase any other source to the best of our knowledge for this documentation.</w:t>
      </w:r>
    </w:p>
    <w:p w14:paraId="358809E0" w14:textId="77777777" w:rsidR="00BE4A23" w:rsidRDefault="00BE4A23">
      <w:pPr>
        <w:pStyle w:val="template"/>
        <w:jc w:val="both"/>
      </w:pPr>
    </w:p>
    <w:p w14:paraId="3EEFAA38" w14:textId="77777777" w:rsidR="00BE4A23" w:rsidRDefault="00BE4A23">
      <w:pPr>
        <w:pStyle w:val="template"/>
        <w:jc w:val="both"/>
      </w:pPr>
    </w:p>
    <w:p w14:paraId="0B620A00" w14:textId="77777777" w:rsidR="00BE4A23" w:rsidRDefault="00BE4A23">
      <w:pPr>
        <w:pStyle w:val="template"/>
        <w:jc w:val="both"/>
      </w:pPr>
    </w:p>
    <w:p w14:paraId="4B266BCE" w14:textId="77777777" w:rsidR="00BE4A23" w:rsidRDefault="00BE4A23">
      <w:pPr>
        <w:pStyle w:val="template"/>
        <w:jc w:val="both"/>
      </w:pPr>
    </w:p>
    <w:p w14:paraId="1C029475" w14:textId="77777777" w:rsidR="00BE4A23" w:rsidRDefault="00BE4A23">
      <w:pPr>
        <w:pStyle w:val="template"/>
        <w:jc w:val="both"/>
      </w:pPr>
    </w:p>
    <w:p w14:paraId="2A05FF15" w14:textId="77777777" w:rsidR="00BE4A23" w:rsidRDefault="00BE4A23">
      <w:pPr>
        <w:pStyle w:val="template"/>
        <w:jc w:val="both"/>
      </w:pPr>
    </w:p>
    <w:p w14:paraId="43179368" w14:textId="77777777" w:rsidR="00BE4A23" w:rsidRDefault="00BE4A23">
      <w:pPr>
        <w:pStyle w:val="template"/>
        <w:jc w:val="both"/>
      </w:pPr>
    </w:p>
    <w:p w14:paraId="7A7EE142" w14:textId="77777777" w:rsidR="00BE4A23" w:rsidRDefault="00BE4A23">
      <w:pPr>
        <w:pStyle w:val="template"/>
        <w:jc w:val="both"/>
      </w:pPr>
    </w:p>
    <w:p w14:paraId="70949111" w14:textId="77777777" w:rsidR="00BE4A23" w:rsidRDefault="00BE4A23">
      <w:pPr>
        <w:pStyle w:val="template"/>
        <w:jc w:val="both"/>
      </w:pPr>
    </w:p>
    <w:p w14:paraId="0E8E2F31" w14:textId="77777777" w:rsidR="00BE4A23" w:rsidRDefault="00BE4A23">
      <w:pPr>
        <w:pStyle w:val="template"/>
        <w:jc w:val="both"/>
      </w:pPr>
    </w:p>
    <w:p w14:paraId="7FB52192" w14:textId="77777777" w:rsidR="00BE4A23" w:rsidRDefault="00BE4A23">
      <w:pPr>
        <w:pStyle w:val="template"/>
        <w:jc w:val="both"/>
      </w:pPr>
    </w:p>
    <w:p w14:paraId="62D5D5C6" w14:textId="77777777" w:rsidR="00BE4A23" w:rsidRDefault="00BE4A23">
      <w:pPr>
        <w:pStyle w:val="template"/>
        <w:jc w:val="both"/>
      </w:pPr>
    </w:p>
    <w:p w14:paraId="4076F0F6" w14:textId="77777777" w:rsidR="00BE4A23" w:rsidRDefault="00BE4A23">
      <w:pPr>
        <w:pStyle w:val="template"/>
        <w:jc w:val="both"/>
      </w:pPr>
    </w:p>
    <w:p w14:paraId="2E06D3A7" w14:textId="77777777" w:rsidR="00BE4A23" w:rsidRDefault="00BE4A23">
      <w:pPr>
        <w:pStyle w:val="template"/>
        <w:jc w:val="both"/>
      </w:pPr>
    </w:p>
    <w:p w14:paraId="56F26FAE" w14:textId="77777777" w:rsidR="00BE4A23" w:rsidRDefault="00BE4A23">
      <w:pPr>
        <w:pStyle w:val="template"/>
        <w:jc w:val="both"/>
      </w:pPr>
    </w:p>
    <w:p w14:paraId="2DB34107" w14:textId="77777777" w:rsidR="00BE4A23" w:rsidRDefault="00BE4A23">
      <w:pPr>
        <w:pStyle w:val="template"/>
        <w:jc w:val="both"/>
      </w:pPr>
    </w:p>
    <w:p w14:paraId="50D262B6" w14:textId="77777777" w:rsidR="00BE4A23" w:rsidRDefault="00BE4A23">
      <w:pPr>
        <w:pStyle w:val="template"/>
        <w:jc w:val="both"/>
      </w:pPr>
    </w:p>
    <w:p w14:paraId="3221D0A9" w14:textId="77777777" w:rsidR="00BE4A23" w:rsidRDefault="00BE4A23">
      <w:pPr>
        <w:pStyle w:val="template"/>
        <w:jc w:val="both"/>
      </w:pPr>
    </w:p>
    <w:p w14:paraId="564EB67D" w14:textId="77777777" w:rsidR="00BE4A23" w:rsidRDefault="00BE4A23">
      <w:pPr>
        <w:pStyle w:val="template"/>
        <w:jc w:val="both"/>
      </w:pPr>
    </w:p>
    <w:p w14:paraId="24BBC41C" w14:textId="77777777" w:rsidR="00BE4A23" w:rsidRDefault="00BE4A23">
      <w:pPr>
        <w:pStyle w:val="template"/>
        <w:jc w:val="both"/>
      </w:pPr>
    </w:p>
    <w:p w14:paraId="525F32D3" w14:textId="77777777" w:rsidR="00BE4A23" w:rsidRDefault="00BE4A23">
      <w:pPr>
        <w:pStyle w:val="template"/>
        <w:jc w:val="both"/>
      </w:pPr>
    </w:p>
    <w:p w14:paraId="292D9B86" w14:textId="77777777" w:rsidR="00BE4A23" w:rsidRDefault="00BE4A23">
      <w:pPr>
        <w:pStyle w:val="template"/>
        <w:jc w:val="both"/>
      </w:pPr>
    </w:p>
    <w:p w14:paraId="55B43979" w14:textId="77777777" w:rsidR="00BE4A23" w:rsidRDefault="00BE4A23">
      <w:pPr>
        <w:pStyle w:val="template"/>
        <w:jc w:val="both"/>
      </w:pPr>
    </w:p>
    <w:p w14:paraId="7E0DAFF8" w14:textId="77777777" w:rsidR="00BE4A23" w:rsidRDefault="00BE4A23">
      <w:pPr>
        <w:pStyle w:val="template"/>
        <w:jc w:val="both"/>
      </w:pPr>
    </w:p>
    <w:p w14:paraId="6E24B534" w14:textId="77777777" w:rsidR="00BE4A23" w:rsidRDefault="00BE4A23">
      <w:pPr>
        <w:pStyle w:val="template"/>
        <w:jc w:val="both"/>
      </w:pPr>
    </w:p>
    <w:p w14:paraId="11486C54" w14:textId="77777777" w:rsidR="00BE4A23" w:rsidRDefault="00A124BA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1" w:name="_Toc226963030"/>
      <w:r>
        <w:rPr>
          <w:rFonts w:ascii="Arial" w:hAnsi="Arial"/>
          <w:color w:val="FFFFFF"/>
        </w:rPr>
        <w:t>Design</w:t>
      </w:r>
      <w:bookmarkEnd w:id="21"/>
    </w:p>
    <w:p w14:paraId="22707D4D" w14:textId="77777777" w:rsidR="00BE4A23" w:rsidRDefault="00A124BA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2" w:name="_Toc226963031"/>
      <w:r>
        <w:rPr>
          <w:rFonts w:ascii="Arial" w:hAnsi="Arial"/>
        </w:rPr>
        <w:t>System Modeling</w:t>
      </w:r>
      <w:bookmarkEnd w:id="22"/>
    </w:p>
    <w:p w14:paraId="5083C1F2" w14:textId="77777777" w:rsidR="00BE4A23" w:rsidRDefault="00A124BA">
      <w:pPr>
        <w:pStyle w:val="template"/>
        <w:jc w:val="both"/>
      </w:pPr>
      <w:r>
        <w:t>&lt;</w:t>
      </w:r>
      <w:r>
        <w:rPr>
          <w:color w:val="0000FF"/>
        </w:rPr>
        <w:t xml:space="preserve"> Update your UML diagrams in milestone 2, to reflect the real implementation of this software.</w:t>
      </w:r>
      <w:r>
        <w:t xml:space="preserve"> </w:t>
      </w:r>
    </w:p>
    <w:p w14:paraId="69B44BFC" w14:textId="77777777" w:rsidR="00BE4A23" w:rsidRDefault="00BE4A23">
      <w:pPr>
        <w:pStyle w:val="template"/>
        <w:jc w:val="both"/>
      </w:pPr>
    </w:p>
    <w:p w14:paraId="44D3F20A" w14:textId="77777777" w:rsidR="00BE4A23" w:rsidRDefault="00A124BA">
      <w:pPr>
        <w:pStyle w:val="template"/>
        <w:jc w:val="both"/>
      </w:pPr>
      <w:r>
        <w:t>TO DO: Provide an updated version of the UML diagrams, including use case diagrams, sequence (or state) diagrams, activities diagrams, and cla</w:t>
      </w:r>
      <w:r>
        <w:t xml:space="preserve">ss diagrams. If you </w:t>
      </w:r>
      <w:proofErr w:type="gramStart"/>
      <w:r>
        <w:t>don’t</w:t>
      </w:r>
      <w:proofErr w:type="gramEnd"/>
      <w:r>
        <w:t xml:space="preserve"> have an updated version, just mention: “our implementation strictly follows the design document (milestone 2)”. &gt;</w:t>
      </w:r>
    </w:p>
    <w:p w14:paraId="11F94E44" w14:textId="77777777" w:rsidR="00BE4A23" w:rsidRDefault="00A124BA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3" w:name="_Toc226963033"/>
      <w:r>
        <w:rPr>
          <w:rFonts w:ascii="Arial" w:hAnsi="Arial"/>
        </w:rPr>
        <w:t>Interface Design</w:t>
      </w:r>
      <w:bookmarkEnd w:id="23"/>
    </w:p>
    <w:p w14:paraId="243C3802" w14:textId="77777777" w:rsidR="00BE4A23" w:rsidRDefault="00A124BA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 xml:space="preserve">Provide several screenshots to illustrate your interface design. </w:t>
      </w:r>
    </w:p>
    <w:p w14:paraId="353D6C22" w14:textId="77777777" w:rsidR="00BE4A23" w:rsidRDefault="00BE4A23">
      <w:pPr>
        <w:pStyle w:val="template"/>
        <w:jc w:val="both"/>
        <w:rPr>
          <w:color w:val="0000FF"/>
        </w:rPr>
      </w:pPr>
    </w:p>
    <w:p w14:paraId="106A322A" w14:textId="77777777" w:rsidR="00BE4A23" w:rsidRDefault="00A124BA">
      <w:pPr>
        <w:pStyle w:val="template"/>
        <w:jc w:val="both"/>
      </w:pPr>
      <w:r>
        <w:t xml:space="preserve">TO DO: </w:t>
      </w:r>
    </w:p>
    <w:p w14:paraId="5513389E" w14:textId="77777777" w:rsidR="00BE4A23" w:rsidRDefault="00A124BA">
      <w:pPr>
        <w:pStyle w:val="template"/>
        <w:jc w:val="both"/>
      </w:pPr>
      <w:r>
        <w:t xml:space="preserve">For each subsystem, pick one or two representative screenshots </w:t>
      </w:r>
      <w:r>
        <w:rPr>
          <w:lang w:eastAsia="zh-CN"/>
        </w:rPr>
        <w:t>and paste here.</w:t>
      </w:r>
      <w:r>
        <w:t>&gt;</w:t>
      </w:r>
    </w:p>
    <w:p w14:paraId="5D6FEA8D" w14:textId="77777777" w:rsidR="00BE4A23" w:rsidRDefault="00BE4A23">
      <w:pPr>
        <w:pStyle w:val="template"/>
      </w:pPr>
    </w:p>
    <w:p w14:paraId="2986054E" w14:textId="77777777" w:rsidR="00BE4A23" w:rsidRDefault="00BE4A23">
      <w:pPr>
        <w:pStyle w:val="template"/>
      </w:pPr>
    </w:p>
    <w:p w14:paraId="15865243" w14:textId="77777777" w:rsidR="00BE4A23" w:rsidRDefault="00BE4A23">
      <w:pPr>
        <w:pStyle w:val="template"/>
      </w:pPr>
    </w:p>
    <w:p w14:paraId="5D0E8E68" w14:textId="77777777" w:rsidR="00BE4A23" w:rsidRDefault="00BE4A23">
      <w:pPr>
        <w:pStyle w:val="template"/>
      </w:pPr>
    </w:p>
    <w:p w14:paraId="127A2338" w14:textId="77777777" w:rsidR="00BE4A23" w:rsidRDefault="00BE4A23">
      <w:pPr>
        <w:pStyle w:val="template"/>
      </w:pPr>
    </w:p>
    <w:p w14:paraId="72A5E359" w14:textId="77777777" w:rsidR="00BE4A23" w:rsidRDefault="00BE4A23">
      <w:pPr>
        <w:pStyle w:val="template"/>
      </w:pPr>
    </w:p>
    <w:p w14:paraId="610FBC86" w14:textId="77777777" w:rsidR="00BE4A23" w:rsidRDefault="00BE4A23">
      <w:pPr>
        <w:pStyle w:val="template"/>
      </w:pPr>
    </w:p>
    <w:p w14:paraId="33C04FCD" w14:textId="77777777" w:rsidR="00BE4A23" w:rsidRDefault="00BE4A23">
      <w:pPr>
        <w:pStyle w:val="template"/>
      </w:pPr>
    </w:p>
    <w:p w14:paraId="73C22D42" w14:textId="77777777" w:rsidR="00BE4A23" w:rsidRDefault="00BE4A23">
      <w:pPr>
        <w:pStyle w:val="template"/>
      </w:pPr>
    </w:p>
    <w:p w14:paraId="7B4F293F" w14:textId="77777777" w:rsidR="00BE4A23" w:rsidRDefault="00BE4A23">
      <w:pPr>
        <w:pStyle w:val="template"/>
      </w:pPr>
    </w:p>
    <w:p w14:paraId="26EE41DC" w14:textId="77777777" w:rsidR="00BE4A23" w:rsidRDefault="00BE4A23">
      <w:pPr>
        <w:pStyle w:val="template"/>
      </w:pPr>
    </w:p>
    <w:p w14:paraId="1D616506" w14:textId="77777777" w:rsidR="00BE4A23" w:rsidRDefault="00BE4A23">
      <w:pPr>
        <w:pStyle w:val="template"/>
      </w:pPr>
    </w:p>
    <w:p w14:paraId="3C6D5153" w14:textId="77777777" w:rsidR="00BE4A23" w:rsidRDefault="00BE4A23">
      <w:pPr>
        <w:pStyle w:val="template"/>
      </w:pPr>
    </w:p>
    <w:p w14:paraId="48D5B531" w14:textId="77777777" w:rsidR="00BE4A23" w:rsidRDefault="00BE4A23">
      <w:pPr>
        <w:pStyle w:val="template"/>
      </w:pPr>
    </w:p>
    <w:p w14:paraId="4995030D" w14:textId="77777777" w:rsidR="00BE4A23" w:rsidRDefault="00BE4A23">
      <w:pPr>
        <w:pStyle w:val="template"/>
      </w:pPr>
    </w:p>
    <w:p w14:paraId="74A2D2ED" w14:textId="77777777" w:rsidR="00BE4A23" w:rsidRDefault="00BE4A23">
      <w:pPr>
        <w:pStyle w:val="template"/>
      </w:pPr>
    </w:p>
    <w:p w14:paraId="2582B9B2" w14:textId="77777777" w:rsidR="00BE4A23" w:rsidRDefault="00BE4A23">
      <w:pPr>
        <w:pStyle w:val="template"/>
      </w:pPr>
    </w:p>
    <w:p w14:paraId="231AB536" w14:textId="77777777" w:rsidR="00BE4A23" w:rsidRDefault="00BE4A23">
      <w:pPr>
        <w:pStyle w:val="template"/>
      </w:pPr>
    </w:p>
    <w:p w14:paraId="52A6A066" w14:textId="77777777" w:rsidR="00BE4A23" w:rsidRDefault="00BE4A23">
      <w:pPr>
        <w:pStyle w:val="template"/>
      </w:pPr>
    </w:p>
    <w:p w14:paraId="5D644358" w14:textId="77777777" w:rsidR="00BE4A23" w:rsidRDefault="00BE4A23">
      <w:pPr>
        <w:pStyle w:val="template"/>
      </w:pPr>
    </w:p>
    <w:p w14:paraId="6A785C16" w14:textId="77777777" w:rsidR="00BE4A23" w:rsidRDefault="00BE4A23">
      <w:pPr>
        <w:pStyle w:val="template"/>
      </w:pPr>
    </w:p>
    <w:p w14:paraId="26719F05" w14:textId="77777777" w:rsidR="00BE4A23" w:rsidRDefault="00BE4A23">
      <w:pPr>
        <w:pStyle w:val="template"/>
      </w:pPr>
    </w:p>
    <w:p w14:paraId="6FEE5349" w14:textId="77777777" w:rsidR="00BE4A23" w:rsidRDefault="00BE4A23">
      <w:pPr>
        <w:pStyle w:val="template"/>
      </w:pPr>
    </w:p>
    <w:p w14:paraId="24FE1ADF" w14:textId="77777777" w:rsidR="00BE4A23" w:rsidRDefault="00BE4A23">
      <w:pPr>
        <w:pStyle w:val="template"/>
      </w:pPr>
    </w:p>
    <w:p w14:paraId="4359A086" w14:textId="77777777" w:rsidR="00BE4A23" w:rsidRDefault="00BE4A23">
      <w:pPr>
        <w:pStyle w:val="template"/>
      </w:pPr>
    </w:p>
    <w:p w14:paraId="60700168" w14:textId="77777777" w:rsidR="00BE4A23" w:rsidRDefault="00BE4A23">
      <w:pPr>
        <w:pStyle w:val="template"/>
      </w:pPr>
    </w:p>
    <w:p w14:paraId="43F2CC9F" w14:textId="77777777" w:rsidR="00BE4A23" w:rsidRDefault="00BE4A23">
      <w:pPr>
        <w:pStyle w:val="template"/>
      </w:pPr>
    </w:p>
    <w:p w14:paraId="54A0C16F" w14:textId="77777777" w:rsidR="00BE4A23" w:rsidRDefault="00BE4A23">
      <w:pPr>
        <w:pStyle w:val="template"/>
      </w:pPr>
    </w:p>
    <w:p w14:paraId="362998B7" w14:textId="77777777" w:rsidR="00BE4A23" w:rsidRDefault="00A124BA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4" w:name="_Toc226963034"/>
      <w:r>
        <w:rPr>
          <w:rFonts w:ascii="Arial" w:hAnsi="Arial"/>
          <w:color w:val="FFFFFF"/>
        </w:rPr>
        <w:lastRenderedPageBreak/>
        <w:t>Implementation</w:t>
      </w:r>
      <w:bookmarkEnd w:id="24"/>
    </w:p>
    <w:p w14:paraId="74D472B4" w14:textId="77777777" w:rsidR="00BE4A23" w:rsidRDefault="00A124BA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5" w:name="_Toc226963035"/>
      <w:r>
        <w:rPr>
          <w:rFonts w:ascii="Arial" w:hAnsi="Arial"/>
        </w:rPr>
        <w:t>Development Environment</w:t>
      </w:r>
      <w:bookmarkEnd w:id="25"/>
    </w:p>
    <w:p w14:paraId="15415582" w14:textId="77777777" w:rsidR="00BE4A23" w:rsidRDefault="00A124BA">
      <w:pPr>
        <w:pStyle w:val="template"/>
        <w:jc w:val="both"/>
      </w:pPr>
      <w:r>
        <w:t>&lt;</w:t>
      </w:r>
      <w:r>
        <w:rPr>
          <w:color w:val="0000FF"/>
        </w:rPr>
        <w:t>Describe the development environment you were using for the project.</w:t>
      </w:r>
    </w:p>
    <w:p w14:paraId="067A2848" w14:textId="77777777" w:rsidR="00BE4A23" w:rsidRDefault="00A124BA">
      <w:pPr>
        <w:pStyle w:val="template"/>
        <w:jc w:val="both"/>
      </w:pPr>
      <w:r>
        <w:t xml:space="preserve">TO DO: List the programming </w:t>
      </w:r>
      <w:r>
        <w:t>languages, IDEs, tools, etc.&gt;</w:t>
      </w:r>
    </w:p>
    <w:p w14:paraId="176813A5" w14:textId="77777777" w:rsidR="00BE4A23" w:rsidRDefault="00BE4A23">
      <w:pPr>
        <w:pStyle w:val="template"/>
        <w:rPr>
          <w:i w:val="0"/>
        </w:rPr>
      </w:pPr>
    </w:p>
    <w:p w14:paraId="0EC67158" w14:textId="77777777" w:rsidR="00BE4A23" w:rsidRDefault="00A124BA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6" w:name="_Toc226963036"/>
      <w:r>
        <w:rPr>
          <w:rFonts w:ascii="Arial" w:hAnsi="Arial"/>
        </w:rPr>
        <w:t>Task Distribution</w:t>
      </w:r>
      <w:bookmarkEnd w:id="26"/>
    </w:p>
    <w:p w14:paraId="6DF6EC9F" w14:textId="77777777" w:rsidR="00BE4A23" w:rsidRDefault="00A124BA">
      <w:pPr>
        <w:pStyle w:val="NormalWeb"/>
        <w:spacing w:beforeAutospacing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proofErr w:type="spellStart"/>
      <w:r>
        <w:rPr>
          <w:rFonts w:ascii="Arial" w:hAnsi="Arial"/>
          <w:i/>
          <w:color w:val="0000FF"/>
        </w:rPr>
        <w:t>Describ</w:t>
      </w:r>
      <w:proofErr w:type="spellEnd"/>
      <w:r>
        <w:rPr>
          <w:rFonts w:ascii="Arial" w:hAnsi="Arial"/>
          <w:i/>
          <w:color w:val="0000FF"/>
        </w:rPr>
        <w:t xml:space="preserve"> how the implementation tasks are distributed among team members.  </w:t>
      </w:r>
      <w:r>
        <w:rPr>
          <w:rFonts w:ascii="Arial" w:hAnsi="Arial"/>
          <w:i/>
          <w:sz w:val="22"/>
        </w:rPr>
        <w:t xml:space="preserve">  </w:t>
      </w:r>
      <w:r>
        <w:rPr>
          <w:rFonts w:ascii="Arial" w:hAnsi="Arial"/>
          <w:i/>
          <w:sz w:val="22"/>
        </w:rPr>
        <w:tab/>
      </w:r>
    </w:p>
    <w:p w14:paraId="34E07DAF" w14:textId="77777777" w:rsidR="00BE4A23" w:rsidRDefault="00BE4A23">
      <w:pPr>
        <w:rPr>
          <w:rFonts w:ascii="Arial" w:hAnsi="Arial"/>
          <w:i/>
          <w:sz w:val="22"/>
        </w:rPr>
      </w:pPr>
    </w:p>
    <w:p w14:paraId="23426809" w14:textId="77777777" w:rsidR="00BE4A23" w:rsidRDefault="00A124BA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TO DO: For each team member, describe his/her main implementation tasks in this project.</w:t>
      </w:r>
    </w:p>
    <w:p w14:paraId="459DE35B" w14:textId="77777777" w:rsidR="00BE4A23" w:rsidRDefault="00A124BA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If this is a one-person project, mention: “all the work presented here is done by *** (your name).” &gt; </w:t>
      </w:r>
    </w:p>
    <w:p w14:paraId="5527FBD7" w14:textId="77777777" w:rsidR="00BE4A23" w:rsidRDefault="00BE4A23"/>
    <w:p w14:paraId="79F54284" w14:textId="77777777" w:rsidR="00BE4A23" w:rsidRDefault="00BE4A23"/>
    <w:p w14:paraId="5105B2DF" w14:textId="77777777" w:rsidR="00BE4A23" w:rsidRDefault="00A124BA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7" w:name="_Toc226963039"/>
      <w:r>
        <w:rPr>
          <w:rFonts w:ascii="Arial" w:hAnsi="Arial"/>
        </w:rPr>
        <w:t>Challenges</w:t>
      </w:r>
      <w:bookmarkEnd w:id="27"/>
    </w:p>
    <w:p w14:paraId="62ABE4A9" w14:textId="77777777" w:rsidR="00BE4A23" w:rsidRDefault="00A124BA">
      <w:pPr>
        <w:pStyle w:val="NormalWeb"/>
        <w:spacing w:beforeAutospacing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r>
        <w:rPr>
          <w:rFonts w:ascii="Arial" w:hAnsi="Arial"/>
          <w:i/>
          <w:color w:val="0000FF"/>
        </w:rPr>
        <w:t xml:space="preserve">This section is optional. Describe </w:t>
      </w:r>
      <w:r>
        <w:rPr>
          <w:rFonts w:ascii="Arial" w:hAnsi="Arial"/>
          <w:i/>
          <w:color w:val="0000FF"/>
          <w:lang w:eastAsia="zh-CN"/>
        </w:rPr>
        <w:t>the challenges in the implementation, if there are any, and how you dealt with them</w:t>
      </w:r>
      <w:r>
        <w:rPr>
          <w:rFonts w:ascii="Arial" w:hAnsi="Arial"/>
          <w:i/>
          <w:color w:val="0000FF"/>
        </w:rPr>
        <w:t xml:space="preserve">.  </w:t>
      </w:r>
      <w:r>
        <w:rPr>
          <w:rFonts w:ascii="Arial" w:hAnsi="Arial"/>
          <w:i/>
          <w:sz w:val="22"/>
        </w:rPr>
        <w:t xml:space="preserve">  </w:t>
      </w:r>
      <w:r>
        <w:rPr>
          <w:rFonts w:ascii="Arial" w:hAnsi="Arial"/>
          <w:i/>
          <w:sz w:val="22"/>
        </w:rPr>
        <w:tab/>
      </w:r>
    </w:p>
    <w:p w14:paraId="77700474" w14:textId="77777777" w:rsidR="00BE4A23" w:rsidRDefault="00BE4A23">
      <w:pPr>
        <w:rPr>
          <w:rFonts w:ascii="Arial" w:hAnsi="Arial"/>
          <w:i/>
          <w:sz w:val="22"/>
        </w:rPr>
      </w:pPr>
    </w:p>
    <w:p w14:paraId="1F67C6E9" w14:textId="77777777" w:rsidR="00BE4A23" w:rsidRDefault="00A124BA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TO DO: If you</w:t>
      </w:r>
      <w:r>
        <w:rPr>
          <w:rFonts w:ascii="Arial" w:hAnsi="Arial"/>
          <w:i/>
          <w:sz w:val="22"/>
        </w:rPr>
        <w:t xml:space="preserve"> </w:t>
      </w:r>
      <w:proofErr w:type="gramStart"/>
      <w:r>
        <w:rPr>
          <w:rFonts w:ascii="Arial" w:hAnsi="Arial"/>
          <w:i/>
          <w:sz w:val="22"/>
        </w:rPr>
        <w:t>don’t</w:t>
      </w:r>
      <w:proofErr w:type="gramEnd"/>
      <w:r>
        <w:rPr>
          <w:rFonts w:ascii="Arial" w:hAnsi="Arial"/>
          <w:i/>
          <w:sz w:val="22"/>
        </w:rPr>
        <w:t xml:space="preserve"> have anything to fill in, just leave this section blank.&gt; </w:t>
      </w:r>
    </w:p>
    <w:p w14:paraId="6B469A5B" w14:textId="77777777" w:rsidR="00BE4A23" w:rsidRDefault="00BE4A23"/>
    <w:p w14:paraId="0E9C7A5D" w14:textId="77777777" w:rsidR="00BE4A23" w:rsidRDefault="00BE4A23"/>
    <w:p w14:paraId="240F0B71" w14:textId="77777777" w:rsidR="00BE4A23" w:rsidRDefault="00BE4A23"/>
    <w:p w14:paraId="7036B6BB" w14:textId="77777777" w:rsidR="00BE4A23" w:rsidRDefault="00BE4A23"/>
    <w:p w14:paraId="7E0D051D" w14:textId="77777777" w:rsidR="00BE4A23" w:rsidRDefault="00BE4A23"/>
    <w:p w14:paraId="548A1A00" w14:textId="77777777" w:rsidR="00BE4A23" w:rsidRDefault="00BE4A23"/>
    <w:p w14:paraId="51146491" w14:textId="77777777" w:rsidR="00BE4A23" w:rsidRDefault="00BE4A23"/>
    <w:p w14:paraId="1662DE1A" w14:textId="77777777" w:rsidR="00BE4A23" w:rsidRDefault="00BE4A23"/>
    <w:p w14:paraId="69EF5399" w14:textId="77777777" w:rsidR="00BE4A23" w:rsidRDefault="00BE4A23"/>
    <w:p w14:paraId="1D6711B7" w14:textId="77777777" w:rsidR="00BE4A23" w:rsidRDefault="00BE4A23"/>
    <w:p w14:paraId="161F59FF" w14:textId="77777777" w:rsidR="00BE4A23" w:rsidRDefault="00BE4A23"/>
    <w:p w14:paraId="4BCC4E2C" w14:textId="77777777" w:rsidR="00BE4A23" w:rsidRDefault="00BE4A23"/>
    <w:p w14:paraId="77DFD336" w14:textId="77777777" w:rsidR="00BE4A23" w:rsidRDefault="00BE4A23"/>
    <w:p w14:paraId="60B6A7AA" w14:textId="77777777" w:rsidR="00BE4A23" w:rsidRDefault="00BE4A23"/>
    <w:p w14:paraId="5A4B1812" w14:textId="77777777" w:rsidR="00BE4A23" w:rsidRDefault="00BE4A23"/>
    <w:p w14:paraId="0DE75949" w14:textId="77777777" w:rsidR="00BE4A23" w:rsidRDefault="00BE4A23"/>
    <w:p w14:paraId="7F590AD3" w14:textId="77777777" w:rsidR="00BE4A23" w:rsidRDefault="00BE4A23"/>
    <w:p w14:paraId="16014188" w14:textId="77777777" w:rsidR="00BE4A23" w:rsidRDefault="00A124BA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8" w:name="_Toc439994690"/>
      <w:bookmarkStart w:id="29" w:name="_Toc226963040"/>
      <w:bookmarkEnd w:id="28"/>
      <w:r>
        <w:rPr>
          <w:rFonts w:ascii="Arial" w:hAnsi="Arial"/>
          <w:color w:val="FFFFFF"/>
        </w:rPr>
        <w:lastRenderedPageBreak/>
        <w:t>Testing</w:t>
      </w:r>
      <w:bookmarkEnd w:id="29"/>
    </w:p>
    <w:p w14:paraId="493BC211" w14:textId="77777777" w:rsidR="00BE4A23" w:rsidRDefault="00A124BA">
      <w:pPr>
        <w:pStyle w:val="Heading2"/>
        <w:numPr>
          <w:ilvl w:val="0"/>
          <w:numId w:val="0"/>
        </w:numPr>
        <w:ind w:left="576"/>
        <w:rPr>
          <w:rFonts w:ascii="Arial" w:hAnsi="Arial"/>
          <w:b w:val="0"/>
          <w:sz w:val="22"/>
          <w:szCs w:val="22"/>
        </w:rPr>
      </w:pPr>
      <w:bookmarkStart w:id="30" w:name="_Toc4399946901"/>
      <w:bookmarkEnd w:id="30"/>
      <w:r>
        <w:rPr>
          <w:b w:val="0"/>
          <w:sz w:val="22"/>
          <w:szCs w:val="22"/>
        </w:rPr>
        <w:t>&lt;</w:t>
      </w:r>
      <w:r>
        <w:rPr>
          <w:rFonts w:ascii="Arial" w:hAnsi="Arial"/>
          <w:b w:val="0"/>
          <w:i/>
          <w:color w:val="0000FF"/>
          <w:sz w:val="22"/>
          <w:szCs w:val="22"/>
        </w:rPr>
        <w:t>This section is a summary of your testing report&gt;</w:t>
      </w:r>
    </w:p>
    <w:p w14:paraId="1490E0D8" w14:textId="77777777" w:rsidR="00BE4A23" w:rsidRDefault="00A124BA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1" w:name="_Toc226963041"/>
      <w:r>
        <w:rPr>
          <w:rFonts w:ascii="Arial" w:hAnsi="Arial"/>
        </w:rPr>
        <w:t>Testing Plan</w:t>
      </w:r>
      <w:bookmarkEnd w:id="31"/>
    </w:p>
    <w:p w14:paraId="150E69B5" w14:textId="77777777" w:rsidR="00BE4A23" w:rsidRDefault="00A124BA">
      <w:pPr>
        <w:pStyle w:val="template"/>
        <w:jc w:val="both"/>
      </w:pPr>
      <w:r>
        <w:t>&lt;</w:t>
      </w:r>
      <w:r>
        <w:rPr>
          <w:color w:val="0000FF"/>
        </w:rPr>
        <w:t>Describe your testing plan for the project.</w:t>
      </w:r>
      <w:r>
        <w:t xml:space="preserve"> </w:t>
      </w:r>
    </w:p>
    <w:p w14:paraId="64F9F0CF" w14:textId="77777777" w:rsidR="00BE4A23" w:rsidRDefault="00BE4A23">
      <w:pPr>
        <w:pStyle w:val="template"/>
        <w:jc w:val="both"/>
      </w:pPr>
    </w:p>
    <w:p w14:paraId="63982DE8" w14:textId="77777777" w:rsidR="00BE4A23" w:rsidRDefault="00A124BA">
      <w:pPr>
        <w:pStyle w:val="template"/>
        <w:jc w:val="both"/>
      </w:pPr>
      <w:r>
        <w:t xml:space="preserve">TODO: Give a list of items or functions you want to </w:t>
      </w:r>
      <w:r>
        <w:t xml:space="preserve">test, </w:t>
      </w:r>
      <w:proofErr w:type="gramStart"/>
      <w:r>
        <w:t>and also</w:t>
      </w:r>
      <w:proofErr w:type="gramEnd"/>
      <w:r>
        <w:t xml:space="preserve"> a schedule for performing the testing. &gt;</w:t>
      </w:r>
    </w:p>
    <w:p w14:paraId="60260F05" w14:textId="77777777" w:rsidR="00BE4A23" w:rsidRDefault="00A124BA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2" w:name="_Toc226963042"/>
      <w:r>
        <w:rPr>
          <w:rFonts w:ascii="Arial" w:hAnsi="Arial"/>
        </w:rPr>
        <w:t>Tests for Functional Requirements</w:t>
      </w:r>
      <w:bookmarkEnd w:id="32"/>
    </w:p>
    <w:p w14:paraId="2F1B28AE" w14:textId="77777777" w:rsidR="00BE4A23" w:rsidRDefault="00A124BA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>Describe your test results for the functional requirements.</w:t>
      </w:r>
    </w:p>
    <w:p w14:paraId="3FF46A56" w14:textId="77777777" w:rsidR="00BE4A23" w:rsidRDefault="00BE4A23">
      <w:pPr>
        <w:pStyle w:val="template"/>
        <w:jc w:val="both"/>
      </w:pPr>
    </w:p>
    <w:p w14:paraId="1EA037E4" w14:textId="77777777" w:rsidR="00BE4A23" w:rsidRDefault="00A124BA">
      <w:pPr>
        <w:pStyle w:val="template"/>
        <w:jc w:val="both"/>
      </w:pPr>
      <w:r>
        <w:t>TODO: Provide a list of use cases or functions you have tested, as well as the testing results (</w:t>
      </w:r>
      <w:proofErr w:type="gramStart"/>
      <w:r>
        <w:t xml:space="preserve">whether </w:t>
      </w:r>
      <w:r>
        <w:t>or not</w:t>
      </w:r>
      <w:proofErr w:type="gramEnd"/>
      <w:r>
        <w:t xml:space="preserve"> the system passed the tests).&gt;</w:t>
      </w:r>
    </w:p>
    <w:p w14:paraId="038CE6B8" w14:textId="77777777" w:rsidR="00BE4A23" w:rsidRDefault="00A124BA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3" w:name="_Toc226963043"/>
      <w:r>
        <w:rPr>
          <w:rFonts w:ascii="Arial" w:hAnsi="Arial"/>
        </w:rPr>
        <w:t>Tests for Non-functional Requirements</w:t>
      </w:r>
      <w:bookmarkEnd w:id="33"/>
    </w:p>
    <w:p w14:paraId="4F7BDFDC" w14:textId="77777777" w:rsidR="00BE4A23" w:rsidRDefault="00A124BA">
      <w:pPr>
        <w:pStyle w:val="template"/>
        <w:jc w:val="both"/>
      </w:pPr>
      <w:r>
        <w:t>&lt;</w:t>
      </w:r>
      <w:proofErr w:type="gramStart"/>
      <w:r>
        <w:rPr>
          <w:color w:val="0000FF"/>
        </w:rPr>
        <w:t>Similar to</w:t>
      </w:r>
      <w:proofErr w:type="gramEnd"/>
      <w:r>
        <w:rPr>
          <w:color w:val="0000FF"/>
        </w:rPr>
        <w:t xml:space="preserve"> the Section 4.2, but this section is for the non-functional requirements.</w:t>
      </w:r>
      <w:r>
        <w:t xml:space="preserve"> &gt;</w:t>
      </w:r>
    </w:p>
    <w:p w14:paraId="5E47CB8B" w14:textId="77777777" w:rsidR="00BE4A23" w:rsidRDefault="00BE4A23">
      <w:pPr>
        <w:pStyle w:val="template"/>
        <w:jc w:val="both"/>
      </w:pPr>
    </w:p>
    <w:p w14:paraId="03587E6C" w14:textId="77777777" w:rsidR="00BE4A23" w:rsidRDefault="00BE4A23">
      <w:pPr>
        <w:pStyle w:val="template"/>
      </w:pPr>
    </w:p>
    <w:p w14:paraId="74F6B06D" w14:textId="77777777" w:rsidR="00BE4A23" w:rsidRDefault="00A124BA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4" w:name="_Toc226963044"/>
      <w:r>
        <w:rPr>
          <w:rFonts w:ascii="Arial" w:hAnsi="Arial"/>
        </w:rPr>
        <w:t>Hardware and Software Requirements</w:t>
      </w:r>
      <w:bookmarkEnd w:id="34"/>
    </w:p>
    <w:p w14:paraId="36DB3278" w14:textId="77777777" w:rsidR="00BE4A23" w:rsidRDefault="00A124BA">
      <w:pPr>
        <w:pStyle w:val="template"/>
        <w:jc w:val="both"/>
      </w:pPr>
      <w:r>
        <w:t>&lt;</w:t>
      </w:r>
      <w:r>
        <w:rPr>
          <w:color w:val="0000FF"/>
        </w:rPr>
        <w:t>Describe the hardware and software requirements for pe</w:t>
      </w:r>
      <w:r>
        <w:rPr>
          <w:color w:val="0000FF"/>
        </w:rPr>
        <w:t>rforming the tests. &gt;</w:t>
      </w:r>
      <w:r>
        <w:t xml:space="preserve"> </w:t>
      </w:r>
    </w:p>
    <w:p w14:paraId="122BFC97" w14:textId="77777777" w:rsidR="00BE4A23" w:rsidRDefault="00BE4A23">
      <w:pPr>
        <w:pStyle w:val="template"/>
      </w:pPr>
    </w:p>
    <w:p w14:paraId="3C85DBE9" w14:textId="77777777" w:rsidR="00BE4A23" w:rsidRDefault="00BE4A23">
      <w:pPr>
        <w:pStyle w:val="template"/>
      </w:pPr>
    </w:p>
    <w:p w14:paraId="7652562E" w14:textId="77777777" w:rsidR="00BE4A23" w:rsidRDefault="00BE4A23">
      <w:pPr>
        <w:pStyle w:val="template"/>
      </w:pPr>
    </w:p>
    <w:p w14:paraId="4FC10910" w14:textId="77777777" w:rsidR="00BE4A23" w:rsidRDefault="00BE4A23">
      <w:pPr>
        <w:pStyle w:val="template"/>
      </w:pPr>
    </w:p>
    <w:p w14:paraId="3B858973" w14:textId="77777777" w:rsidR="00BE4A23" w:rsidRDefault="00BE4A23">
      <w:pPr>
        <w:pStyle w:val="template"/>
      </w:pPr>
    </w:p>
    <w:p w14:paraId="0CF6C411" w14:textId="77777777" w:rsidR="00BE4A23" w:rsidRDefault="00BE4A23">
      <w:pPr>
        <w:pStyle w:val="template"/>
      </w:pPr>
    </w:p>
    <w:p w14:paraId="71CC77FF" w14:textId="77777777" w:rsidR="00BE4A23" w:rsidRDefault="00BE4A23">
      <w:pPr>
        <w:pStyle w:val="template"/>
      </w:pPr>
    </w:p>
    <w:p w14:paraId="4C2457D7" w14:textId="77777777" w:rsidR="00BE4A23" w:rsidRDefault="00BE4A23">
      <w:pPr>
        <w:pStyle w:val="template"/>
      </w:pPr>
    </w:p>
    <w:p w14:paraId="294AA3A8" w14:textId="77777777" w:rsidR="00BE4A23" w:rsidRDefault="00BE4A23">
      <w:pPr>
        <w:pStyle w:val="template"/>
      </w:pPr>
    </w:p>
    <w:p w14:paraId="2F7521A0" w14:textId="77777777" w:rsidR="00BE4A23" w:rsidRDefault="00BE4A23">
      <w:pPr>
        <w:pStyle w:val="template"/>
      </w:pPr>
    </w:p>
    <w:p w14:paraId="3B97B671" w14:textId="77777777" w:rsidR="00BE4A23" w:rsidRDefault="00BE4A23">
      <w:pPr>
        <w:pStyle w:val="template"/>
      </w:pPr>
    </w:p>
    <w:p w14:paraId="463ED32F" w14:textId="77777777" w:rsidR="00BE4A23" w:rsidRDefault="00BE4A23">
      <w:pPr>
        <w:pStyle w:val="template"/>
      </w:pPr>
    </w:p>
    <w:p w14:paraId="73388C83" w14:textId="77777777" w:rsidR="00BE4A23" w:rsidRDefault="00BE4A23">
      <w:pPr>
        <w:pStyle w:val="template"/>
      </w:pPr>
    </w:p>
    <w:p w14:paraId="5B7360A5" w14:textId="77777777" w:rsidR="00BE4A23" w:rsidRDefault="00BE4A23">
      <w:pPr>
        <w:pStyle w:val="template"/>
      </w:pPr>
    </w:p>
    <w:p w14:paraId="744F78DF" w14:textId="77777777" w:rsidR="00BE4A23" w:rsidRDefault="00BE4A23">
      <w:pPr>
        <w:pStyle w:val="template"/>
        <w:rPr>
          <w:i w:val="0"/>
        </w:rPr>
      </w:pPr>
    </w:p>
    <w:p w14:paraId="27DD0889" w14:textId="77777777" w:rsidR="00BE4A23" w:rsidRDefault="00BE4A23">
      <w:pPr>
        <w:pStyle w:val="template"/>
        <w:rPr>
          <w:i w:val="0"/>
        </w:rPr>
      </w:pPr>
    </w:p>
    <w:p w14:paraId="659D3D9E" w14:textId="77777777" w:rsidR="00BE4A23" w:rsidRDefault="00BE4A23">
      <w:pPr>
        <w:pStyle w:val="template"/>
        <w:rPr>
          <w:i w:val="0"/>
        </w:rPr>
      </w:pPr>
    </w:p>
    <w:p w14:paraId="5C51CC09" w14:textId="77777777" w:rsidR="00BE4A23" w:rsidRDefault="00BE4A23">
      <w:pPr>
        <w:pStyle w:val="template"/>
        <w:rPr>
          <w:i w:val="0"/>
        </w:rPr>
      </w:pPr>
    </w:p>
    <w:p w14:paraId="490D55DA" w14:textId="77777777" w:rsidR="00BE4A23" w:rsidRDefault="00BE4A23">
      <w:pPr>
        <w:pStyle w:val="template"/>
        <w:rPr>
          <w:i w:val="0"/>
        </w:rPr>
      </w:pPr>
    </w:p>
    <w:p w14:paraId="1FA36B35" w14:textId="77777777" w:rsidR="00BE4A23" w:rsidRDefault="00A124BA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5" w:name="_Toc226963045"/>
      <w:r>
        <w:rPr>
          <w:rFonts w:ascii="Arial" w:hAnsi="Arial"/>
          <w:color w:val="FFFFFF"/>
        </w:rPr>
        <w:lastRenderedPageBreak/>
        <w:t>Analysis</w:t>
      </w:r>
      <w:bookmarkEnd w:id="35"/>
    </w:p>
    <w:p w14:paraId="5B549004" w14:textId="77777777" w:rsidR="00BE4A23" w:rsidRDefault="00A124BA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>In this Section you need to analyze the effort that has been put on this project.</w:t>
      </w:r>
    </w:p>
    <w:p w14:paraId="5625D965" w14:textId="77777777" w:rsidR="00BE4A23" w:rsidRDefault="00BE4A23">
      <w:pPr>
        <w:pStyle w:val="template"/>
        <w:jc w:val="both"/>
        <w:rPr>
          <w:color w:val="0000FF"/>
        </w:rPr>
      </w:pPr>
    </w:p>
    <w:p w14:paraId="0511DFC5" w14:textId="77777777" w:rsidR="00BE4A23" w:rsidRDefault="00A124BA">
      <w:pPr>
        <w:pStyle w:val="template"/>
        <w:jc w:val="both"/>
      </w:pPr>
      <w:r>
        <w:t xml:space="preserve">TODO: Describe how many hours (approximately) each team member spent on the project, for each milestone, which </w:t>
      </w:r>
      <w:r>
        <w:t>milestone took the most effort and why. &gt;</w:t>
      </w:r>
      <w:bookmarkStart w:id="36" w:name="_Toc439994696"/>
    </w:p>
    <w:p w14:paraId="19C24782" w14:textId="77777777" w:rsidR="00BE4A23" w:rsidRDefault="00BE4A23">
      <w:pPr>
        <w:pStyle w:val="template"/>
      </w:pPr>
    </w:p>
    <w:p w14:paraId="4D3E0FE1" w14:textId="77777777" w:rsidR="00BE4A23" w:rsidRDefault="00BE4A23">
      <w:pPr>
        <w:pStyle w:val="template"/>
      </w:pPr>
    </w:p>
    <w:p w14:paraId="60F419C8" w14:textId="77777777" w:rsidR="00BE4A23" w:rsidRDefault="00BE4A23">
      <w:pPr>
        <w:pStyle w:val="template"/>
      </w:pPr>
    </w:p>
    <w:p w14:paraId="0F8DEED7" w14:textId="77777777" w:rsidR="00BE4A23" w:rsidRDefault="00BE4A23">
      <w:pPr>
        <w:pStyle w:val="template"/>
      </w:pPr>
    </w:p>
    <w:p w14:paraId="53107822" w14:textId="77777777" w:rsidR="00BE4A23" w:rsidRDefault="00BE4A23">
      <w:pPr>
        <w:pStyle w:val="template"/>
      </w:pPr>
    </w:p>
    <w:p w14:paraId="39DD9BE0" w14:textId="77777777" w:rsidR="00BE4A23" w:rsidRDefault="00BE4A23">
      <w:pPr>
        <w:pStyle w:val="template"/>
      </w:pPr>
    </w:p>
    <w:p w14:paraId="05B1ACF5" w14:textId="77777777" w:rsidR="00BE4A23" w:rsidRDefault="00BE4A23">
      <w:pPr>
        <w:pStyle w:val="template"/>
      </w:pPr>
    </w:p>
    <w:p w14:paraId="0C44D88C" w14:textId="77777777" w:rsidR="00BE4A23" w:rsidRDefault="00BE4A23">
      <w:pPr>
        <w:pStyle w:val="template"/>
      </w:pPr>
    </w:p>
    <w:p w14:paraId="48342669" w14:textId="77777777" w:rsidR="00BE4A23" w:rsidRDefault="00BE4A23">
      <w:pPr>
        <w:pStyle w:val="template"/>
      </w:pPr>
    </w:p>
    <w:p w14:paraId="13B262CA" w14:textId="77777777" w:rsidR="00BE4A23" w:rsidRDefault="00BE4A23">
      <w:pPr>
        <w:pStyle w:val="template"/>
      </w:pPr>
    </w:p>
    <w:p w14:paraId="3D848E4A" w14:textId="77777777" w:rsidR="00BE4A23" w:rsidRDefault="00BE4A23">
      <w:pPr>
        <w:pStyle w:val="template"/>
      </w:pPr>
    </w:p>
    <w:p w14:paraId="21537B7C" w14:textId="77777777" w:rsidR="00BE4A23" w:rsidRDefault="00BE4A23">
      <w:pPr>
        <w:pStyle w:val="template"/>
      </w:pPr>
    </w:p>
    <w:p w14:paraId="1AB50C48" w14:textId="77777777" w:rsidR="00BE4A23" w:rsidRDefault="00BE4A23">
      <w:pPr>
        <w:pStyle w:val="template"/>
      </w:pPr>
    </w:p>
    <w:p w14:paraId="2EA4DD88" w14:textId="77777777" w:rsidR="00BE4A23" w:rsidRDefault="00BE4A23">
      <w:pPr>
        <w:pStyle w:val="template"/>
      </w:pPr>
    </w:p>
    <w:p w14:paraId="05D366CD" w14:textId="77777777" w:rsidR="00BE4A23" w:rsidRDefault="00BE4A23">
      <w:pPr>
        <w:pStyle w:val="template"/>
      </w:pPr>
    </w:p>
    <w:p w14:paraId="1A1B8963" w14:textId="77777777" w:rsidR="00BE4A23" w:rsidRDefault="00BE4A23">
      <w:pPr>
        <w:pStyle w:val="template"/>
      </w:pPr>
    </w:p>
    <w:p w14:paraId="2D72564F" w14:textId="77777777" w:rsidR="00BE4A23" w:rsidRDefault="00BE4A23">
      <w:pPr>
        <w:pStyle w:val="template"/>
      </w:pPr>
    </w:p>
    <w:p w14:paraId="1665E925" w14:textId="77777777" w:rsidR="00BE4A23" w:rsidRDefault="00BE4A23">
      <w:pPr>
        <w:pStyle w:val="template"/>
      </w:pPr>
    </w:p>
    <w:p w14:paraId="5EADFF1D" w14:textId="77777777" w:rsidR="00BE4A23" w:rsidRDefault="00BE4A23">
      <w:pPr>
        <w:pStyle w:val="template"/>
      </w:pPr>
    </w:p>
    <w:p w14:paraId="5420F119" w14:textId="77777777" w:rsidR="00BE4A23" w:rsidRDefault="00BE4A23">
      <w:pPr>
        <w:pStyle w:val="template"/>
      </w:pPr>
    </w:p>
    <w:p w14:paraId="0ECE25B3" w14:textId="77777777" w:rsidR="00BE4A23" w:rsidRDefault="00BE4A23">
      <w:pPr>
        <w:pStyle w:val="template"/>
      </w:pPr>
    </w:p>
    <w:p w14:paraId="158900CC" w14:textId="77777777" w:rsidR="00BE4A23" w:rsidRDefault="00BE4A23">
      <w:pPr>
        <w:pStyle w:val="template"/>
      </w:pPr>
    </w:p>
    <w:p w14:paraId="43F05180" w14:textId="77777777" w:rsidR="00BE4A23" w:rsidRDefault="00BE4A23">
      <w:pPr>
        <w:pStyle w:val="template"/>
      </w:pPr>
    </w:p>
    <w:p w14:paraId="75736899" w14:textId="77777777" w:rsidR="00BE4A23" w:rsidRDefault="00BE4A23">
      <w:pPr>
        <w:pStyle w:val="template"/>
      </w:pPr>
    </w:p>
    <w:p w14:paraId="6780B243" w14:textId="77777777" w:rsidR="00BE4A23" w:rsidRDefault="00BE4A23">
      <w:pPr>
        <w:pStyle w:val="template"/>
      </w:pPr>
    </w:p>
    <w:p w14:paraId="4F4397C5" w14:textId="77777777" w:rsidR="00BE4A23" w:rsidRDefault="00BE4A23">
      <w:pPr>
        <w:pStyle w:val="template"/>
      </w:pPr>
    </w:p>
    <w:p w14:paraId="6F223BD4" w14:textId="77777777" w:rsidR="00BE4A23" w:rsidRDefault="00BE4A23">
      <w:pPr>
        <w:pStyle w:val="template"/>
      </w:pPr>
    </w:p>
    <w:p w14:paraId="0F5E1700" w14:textId="77777777" w:rsidR="00BE4A23" w:rsidRDefault="00BE4A23">
      <w:pPr>
        <w:pStyle w:val="template"/>
      </w:pPr>
    </w:p>
    <w:p w14:paraId="27A50C88" w14:textId="77777777" w:rsidR="00BE4A23" w:rsidRDefault="00BE4A23">
      <w:pPr>
        <w:pStyle w:val="template"/>
      </w:pPr>
    </w:p>
    <w:p w14:paraId="01DE735C" w14:textId="77777777" w:rsidR="00BE4A23" w:rsidRDefault="00BE4A23">
      <w:pPr>
        <w:pStyle w:val="template"/>
      </w:pPr>
    </w:p>
    <w:p w14:paraId="4DFC3B81" w14:textId="77777777" w:rsidR="00BE4A23" w:rsidRDefault="00BE4A23">
      <w:pPr>
        <w:pStyle w:val="template"/>
      </w:pPr>
    </w:p>
    <w:p w14:paraId="6083AEB6" w14:textId="77777777" w:rsidR="00BE4A23" w:rsidRDefault="00BE4A23">
      <w:pPr>
        <w:pStyle w:val="template"/>
      </w:pPr>
    </w:p>
    <w:p w14:paraId="36D26DB6" w14:textId="77777777" w:rsidR="00BE4A23" w:rsidRDefault="00BE4A23">
      <w:pPr>
        <w:pStyle w:val="template"/>
      </w:pPr>
    </w:p>
    <w:p w14:paraId="41C7A0AE" w14:textId="77777777" w:rsidR="00BE4A23" w:rsidRDefault="00BE4A23">
      <w:pPr>
        <w:pStyle w:val="template"/>
      </w:pPr>
    </w:p>
    <w:p w14:paraId="226C0A94" w14:textId="77777777" w:rsidR="00BE4A23" w:rsidRDefault="00BE4A23">
      <w:pPr>
        <w:pStyle w:val="template"/>
      </w:pPr>
    </w:p>
    <w:p w14:paraId="25DEA1AA" w14:textId="77777777" w:rsidR="00BE4A23" w:rsidRDefault="00BE4A23">
      <w:pPr>
        <w:pStyle w:val="template"/>
      </w:pPr>
    </w:p>
    <w:p w14:paraId="68ECBEB0" w14:textId="77777777" w:rsidR="00BE4A23" w:rsidRDefault="00BE4A23">
      <w:pPr>
        <w:pStyle w:val="template"/>
      </w:pPr>
    </w:p>
    <w:p w14:paraId="5D5C4E29" w14:textId="77777777" w:rsidR="00BE4A23" w:rsidRDefault="00BE4A23">
      <w:pPr>
        <w:pStyle w:val="template"/>
      </w:pPr>
    </w:p>
    <w:p w14:paraId="392F6E23" w14:textId="77777777" w:rsidR="00BE4A23" w:rsidRDefault="00BE4A23">
      <w:pPr>
        <w:pStyle w:val="template"/>
      </w:pPr>
    </w:p>
    <w:p w14:paraId="6BA0F620" w14:textId="77777777" w:rsidR="00BE4A23" w:rsidRDefault="00BE4A23">
      <w:pPr>
        <w:pStyle w:val="template"/>
      </w:pPr>
    </w:p>
    <w:p w14:paraId="190F196C" w14:textId="77777777" w:rsidR="00BE4A23" w:rsidRDefault="00BE4A23">
      <w:pPr>
        <w:pStyle w:val="template"/>
      </w:pPr>
    </w:p>
    <w:p w14:paraId="734EF802" w14:textId="77777777" w:rsidR="00BE4A23" w:rsidRDefault="00BE4A23">
      <w:pPr>
        <w:pStyle w:val="template"/>
      </w:pPr>
    </w:p>
    <w:p w14:paraId="378D5246" w14:textId="77777777" w:rsidR="00BE4A23" w:rsidRDefault="00BE4A23">
      <w:pPr>
        <w:pStyle w:val="template"/>
      </w:pPr>
    </w:p>
    <w:bookmarkEnd w:id="36"/>
    <w:p w14:paraId="439A107C" w14:textId="77777777" w:rsidR="00BE4A23" w:rsidRDefault="00BE4A23"/>
    <w:p w14:paraId="087742B6" w14:textId="77777777" w:rsidR="00BE4A23" w:rsidRDefault="00BE4A23"/>
    <w:p w14:paraId="6246F58A" w14:textId="77777777" w:rsidR="00BE4A23" w:rsidRDefault="00BE4A23"/>
    <w:p w14:paraId="57469C87" w14:textId="77777777" w:rsidR="00BE4A23" w:rsidRDefault="00A124BA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7" w:name="_Toc226963046"/>
      <w:r>
        <w:rPr>
          <w:rFonts w:ascii="Arial" w:hAnsi="Arial"/>
          <w:color w:val="FFFFFF"/>
        </w:rPr>
        <w:lastRenderedPageBreak/>
        <w:t>Conclusion</w:t>
      </w:r>
      <w:bookmarkEnd w:id="37"/>
    </w:p>
    <w:p w14:paraId="4AEFC860" w14:textId="77777777" w:rsidR="00BE4A23" w:rsidRDefault="00A124BA">
      <w:pPr>
        <w:pStyle w:val="template"/>
        <w:jc w:val="both"/>
      </w:pPr>
      <w:r>
        <w:t>&lt;</w:t>
      </w:r>
      <w:r>
        <w:rPr>
          <w:color w:val="0000FF"/>
        </w:rPr>
        <w:t>Conclude the document with what you have learned through working on the project.</w:t>
      </w:r>
      <w:r>
        <w:t>&gt;</w:t>
      </w:r>
    </w:p>
    <w:p w14:paraId="6BE6E2D7" w14:textId="77777777" w:rsidR="00BE4A23" w:rsidRDefault="00BE4A23">
      <w:pPr>
        <w:pStyle w:val="template"/>
      </w:pPr>
    </w:p>
    <w:p w14:paraId="13993563" w14:textId="77777777" w:rsidR="00BE4A23" w:rsidRDefault="00BE4A23"/>
    <w:p w14:paraId="77A1E45D" w14:textId="77777777" w:rsidR="00BE4A23" w:rsidRDefault="00BE4A23"/>
    <w:p w14:paraId="18C2B5FB" w14:textId="77777777" w:rsidR="00BE4A23" w:rsidRDefault="00BE4A23"/>
    <w:p w14:paraId="00CC0AC5" w14:textId="77777777" w:rsidR="00BE4A23" w:rsidRDefault="00BE4A23"/>
    <w:p w14:paraId="2EC5DDF7" w14:textId="77777777" w:rsidR="00BE4A23" w:rsidRDefault="00BE4A23"/>
    <w:p w14:paraId="77E1219F" w14:textId="77777777" w:rsidR="00BE4A23" w:rsidRDefault="00BE4A23"/>
    <w:p w14:paraId="12D3D4C0" w14:textId="77777777" w:rsidR="00BE4A23" w:rsidRDefault="00BE4A23"/>
    <w:p w14:paraId="63958EE8" w14:textId="77777777" w:rsidR="00BE4A23" w:rsidRDefault="00BE4A23"/>
    <w:p w14:paraId="7B984D38" w14:textId="77777777" w:rsidR="00BE4A23" w:rsidRDefault="00BE4A23"/>
    <w:p w14:paraId="1CD74F9D" w14:textId="77777777" w:rsidR="00BE4A23" w:rsidRDefault="00BE4A23"/>
    <w:p w14:paraId="0B15EDAA" w14:textId="77777777" w:rsidR="00BE4A23" w:rsidRDefault="00BE4A23"/>
    <w:p w14:paraId="634B4C00" w14:textId="77777777" w:rsidR="00BE4A23" w:rsidRDefault="00BE4A23"/>
    <w:p w14:paraId="5AAF9382" w14:textId="77777777" w:rsidR="00BE4A23" w:rsidRDefault="00BE4A23"/>
    <w:p w14:paraId="1CBAD791" w14:textId="77777777" w:rsidR="00BE4A23" w:rsidRDefault="00BE4A23"/>
    <w:p w14:paraId="46EC9A63" w14:textId="77777777" w:rsidR="00BE4A23" w:rsidRDefault="00BE4A23"/>
    <w:p w14:paraId="7DEB9117" w14:textId="77777777" w:rsidR="00BE4A23" w:rsidRDefault="00BE4A23"/>
    <w:p w14:paraId="512A2A59" w14:textId="77777777" w:rsidR="00BE4A23" w:rsidRDefault="00BE4A23"/>
    <w:p w14:paraId="59A77012" w14:textId="77777777" w:rsidR="00BE4A23" w:rsidRDefault="00BE4A23"/>
    <w:p w14:paraId="07835748" w14:textId="77777777" w:rsidR="00BE4A23" w:rsidRDefault="00BE4A23"/>
    <w:p w14:paraId="54B8187B" w14:textId="77777777" w:rsidR="00BE4A23" w:rsidRDefault="00BE4A23"/>
    <w:p w14:paraId="359010C8" w14:textId="77777777" w:rsidR="00BE4A23" w:rsidRDefault="00BE4A23"/>
    <w:p w14:paraId="72E0AA49" w14:textId="77777777" w:rsidR="00BE4A23" w:rsidRDefault="00BE4A23"/>
    <w:p w14:paraId="2FF1A65C" w14:textId="77777777" w:rsidR="00BE4A23" w:rsidRDefault="00BE4A23"/>
    <w:p w14:paraId="6487EA5E" w14:textId="77777777" w:rsidR="00BE4A23" w:rsidRDefault="00BE4A23"/>
    <w:p w14:paraId="4D36F4E9" w14:textId="77777777" w:rsidR="00BE4A23" w:rsidRDefault="00BE4A23"/>
    <w:p w14:paraId="505E638A" w14:textId="77777777" w:rsidR="00BE4A23" w:rsidRDefault="00BE4A23"/>
    <w:p w14:paraId="501D7741" w14:textId="77777777" w:rsidR="00BE4A23" w:rsidRDefault="00BE4A23"/>
    <w:p w14:paraId="1574D574" w14:textId="77777777" w:rsidR="00BE4A23" w:rsidRDefault="00BE4A23"/>
    <w:p w14:paraId="3E2D78A4" w14:textId="77777777" w:rsidR="00BE4A23" w:rsidRDefault="00BE4A23"/>
    <w:p w14:paraId="7179F993" w14:textId="77777777" w:rsidR="00BE4A23" w:rsidRDefault="00BE4A23"/>
    <w:p w14:paraId="6F687FF9" w14:textId="77777777" w:rsidR="00BE4A23" w:rsidRDefault="00BE4A23"/>
    <w:p w14:paraId="1702722A" w14:textId="77777777" w:rsidR="00BE4A23" w:rsidRDefault="00BE4A23"/>
    <w:p w14:paraId="53E26EBA" w14:textId="77777777" w:rsidR="00BE4A23" w:rsidRDefault="00BE4A23"/>
    <w:p w14:paraId="30BEBBA0" w14:textId="77777777" w:rsidR="00BE4A23" w:rsidRDefault="00BE4A23"/>
    <w:p w14:paraId="2030ABBD" w14:textId="77777777" w:rsidR="00BE4A23" w:rsidRDefault="00BE4A23"/>
    <w:p w14:paraId="0639377F" w14:textId="77777777" w:rsidR="00BE4A23" w:rsidRDefault="00BE4A23"/>
    <w:p w14:paraId="5C12C1B3" w14:textId="77777777" w:rsidR="00BE4A23" w:rsidRDefault="00BE4A23"/>
    <w:p w14:paraId="569DE391" w14:textId="77777777" w:rsidR="00BE4A23" w:rsidRDefault="00BE4A23"/>
    <w:p w14:paraId="02300EF7" w14:textId="77777777" w:rsidR="00BE4A23" w:rsidRDefault="00BE4A23"/>
    <w:p w14:paraId="08BAD2AE" w14:textId="77777777" w:rsidR="00BE4A23" w:rsidRDefault="00BE4A23"/>
    <w:p w14:paraId="0231127E" w14:textId="77777777" w:rsidR="00BE4A23" w:rsidRDefault="00BE4A23"/>
    <w:p w14:paraId="2F9F1580" w14:textId="77777777" w:rsidR="00BE4A23" w:rsidRDefault="00BE4A23"/>
    <w:p w14:paraId="0508A0C2" w14:textId="77777777" w:rsidR="00BE4A23" w:rsidRDefault="00BE4A23"/>
    <w:p w14:paraId="370BDA1D" w14:textId="77777777" w:rsidR="00BE4A23" w:rsidRDefault="00BE4A23"/>
    <w:p w14:paraId="5CBB67BF" w14:textId="77777777" w:rsidR="00BE4A23" w:rsidRDefault="00BE4A23"/>
    <w:p w14:paraId="1C87E2BB" w14:textId="77777777" w:rsidR="00BE4A23" w:rsidRDefault="00A124BA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8" w:name="_Toc439994698"/>
      <w:bookmarkStart w:id="39" w:name="_Toc226963047"/>
      <w:r>
        <w:rPr>
          <w:rFonts w:ascii="Arial" w:hAnsi="Arial"/>
          <w:color w:val="FFFFFF"/>
        </w:rPr>
        <w:lastRenderedPageBreak/>
        <w:t xml:space="preserve">Appendix </w:t>
      </w:r>
      <w:bookmarkEnd w:id="38"/>
      <w:r>
        <w:rPr>
          <w:rFonts w:ascii="Arial" w:hAnsi="Arial"/>
          <w:color w:val="FFFFFF"/>
        </w:rPr>
        <w:t>A - Group Log</w:t>
      </w:r>
      <w:bookmarkEnd w:id="39"/>
    </w:p>
    <w:p w14:paraId="2411D955" w14:textId="77777777" w:rsidR="00BE4A23" w:rsidRDefault="00A124BA">
      <w:pPr>
        <w:pStyle w:val="template"/>
        <w:jc w:val="both"/>
      </w:pPr>
      <w:r>
        <w:t>&lt;</w:t>
      </w:r>
      <w:r>
        <w:rPr>
          <w:color w:val="0000FF"/>
        </w:rPr>
        <w:t xml:space="preserve"> Describe how frequently the group members meet during the semester, and how effective the communication is. This is optional for one-person projects.</w:t>
      </w:r>
      <w:r>
        <w:t>&gt;</w:t>
      </w:r>
    </w:p>
    <w:sectPr w:rsidR="00BE4A23">
      <w:headerReference w:type="default" r:id="rId10"/>
      <w:footerReference w:type="default" r:id="rId11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803E0" w14:textId="77777777" w:rsidR="00A124BA" w:rsidRDefault="00A124BA">
      <w:pPr>
        <w:spacing w:line="240" w:lineRule="auto"/>
      </w:pPr>
      <w:r>
        <w:separator/>
      </w:r>
    </w:p>
  </w:endnote>
  <w:endnote w:type="continuationSeparator" w:id="0">
    <w:p w14:paraId="31E4C2DF" w14:textId="77777777" w:rsidR="00A124BA" w:rsidRDefault="00A12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1F905" w14:textId="77777777" w:rsidR="00BE4A23" w:rsidRDefault="00BE4A2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1DAD7" w14:textId="77777777" w:rsidR="00BE4A23" w:rsidRDefault="00BE4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ADA07" w14:textId="77777777" w:rsidR="00A124BA" w:rsidRDefault="00A124BA">
      <w:pPr>
        <w:spacing w:line="240" w:lineRule="auto"/>
      </w:pPr>
      <w:r>
        <w:separator/>
      </w:r>
    </w:p>
  </w:footnote>
  <w:footnote w:type="continuationSeparator" w:id="0">
    <w:p w14:paraId="06392487" w14:textId="77777777" w:rsidR="00A124BA" w:rsidRDefault="00A124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74886" w14:textId="77777777" w:rsidR="00BE4A23" w:rsidRDefault="00A124BA">
    <w:pPr>
      <w:pStyle w:val="Header"/>
      <w:pBdr>
        <w:bottom w:val="single" w:sz="4" w:space="1" w:color="000000"/>
      </w:pBdr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519D1" w14:textId="77777777" w:rsidR="00BE4A23" w:rsidRDefault="00A124BA">
    <w:pPr>
      <w:pStyle w:val="Header"/>
      <w:pBdr>
        <w:bottom w:val="single" w:sz="4" w:space="1" w:color="000000"/>
      </w:pBdr>
      <w:tabs>
        <w:tab w:val="clear" w:pos="9360"/>
        <w:tab w:val="right" w:pos="9630"/>
      </w:tabs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F2807"/>
    <w:multiLevelType w:val="multilevel"/>
    <w:tmpl w:val="7E5AD3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Arial"/>
        <w:b w:val="0"/>
        <w:bCs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1AA5257"/>
    <w:multiLevelType w:val="multilevel"/>
    <w:tmpl w:val="39DAC7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Arial"/>
        <w:b w:val="0"/>
        <w:bCs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2F8622A"/>
    <w:multiLevelType w:val="multilevel"/>
    <w:tmpl w:val="3C1C8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/>
        <w:b w:val="0"/>
        <w:bC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23"/>
    <w:rsid w:val="003238FA"/>
    <w:rsid w:val="00A124BA"/>
    <w:rsid w:val="00BE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B43E"/>
  <w15:docId w15:val="{5D036051-29FB-4DA3-83FD-9F3E937E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24771"/>
    <w:rPr>
      <w:rFonts w:ascii="Lucida Grande" w:hAnsi="Lucida Grande" w:cs="Lucida Grande"/>
      <w:sz w:val="18"/>
      <w:szCs w:val="18"/>
      <w:lang w:bidi="he-I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qFormat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qFormat/>
    <w:rPr>
      <w:rFonts w:ascii="Arial" w:hAnsi="Arial" w:cs="Arial"/>
      <w:i/>
      <w:iCs/>
      <w:sz w:val="22"/>
      <w:szCs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qFormat/>
    <w:rPr>
      <w:sz w:val="28"/>
      <w:szCs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qFormat/>
    <w:pPr>
      <w:pBdr>
        <w:top w:val="single" w:sz="36" w:space="1" w:color="000000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4771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Table-Text">
    <w:name w:val="Table - Text"/>
    <w:basedOn w:val="Normal"/>
    <w:qFormat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qFormat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hAnsi="Times New Roman" w:cs="Times New Roman"/>
    </w:rPr>
  </w:style>
  <w:style w:type="table" w:customStyle="1" w:styleId="TableGrid2">
    <w:name w:val="Table Grid2"/>
    <w:basedOn w:val="TableNormal"/>
    <w:next w:val="TableGrid"/>
    <w:uiPriority w:val="59"/>
    <w:rsid w:val="003238F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32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670</Words>
  <Characters>3821</Characters>
  <Application>Microsoft Office Word</Application>
  <DocSecurity>0</DocSecurity>
  <Lines>31</Lines>
  <Paragraphs>8</Paragraphs>
  <ScaleCrop>false</ScaleCrop>
  <Company> 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dc:description/>
  <cp:lastModifiedBy>Seth Lanante</cp:lastModifiedBy>
  <cp:revision>2</cp:revision>
  <cp:lastPrinted>2009-04-22T19:24:00Z</cp:lastPrinted>
  <dcterms:created xsi:type="dcterms:W3CDTF">2020-12-14T22:42:00Z</dcterms:created>
  <dcterms:modified xsi:type="dcterms:W3CDTF">2020-12-14T22:42:00Z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